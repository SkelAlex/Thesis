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D24F5" w14:textId="77777777" w:rsidR="00165100" w:rsidRPr="00571A26" w:rsidRDefault="007E35F9" w:rsidP="00571A26">
      <w:pPr>
        <w:pStyle w:val="Title"/>
        <w:spacing w:line="480" w:lineRule="auto"/>
        <w:rPr>
          <w:rFonts w:asciiTheme="majorBidi" w:hAnsiTheme="majorBidi"/>
          <w:sz w:val="28"/>
          <w:szCs w:val="28"/>
        </w:rPr>
      </w:pPr>
      <w:r w:rsidRPr="00571A26">
        <w:rPr>
          <w:rFonts w:asciiTheme="majorBidi" w:hAnsiTheme="majorBidi"/>
          <w:sz w:val="28"/>
          <w:szCs w:val="28"/>
        </w:rPr>
        <w:t>Gendered Political Socialization</w:t>
      </w:r>
    </w:p>
    <w:p w14:paraId="0C1FA91E" w14:textId="77777777" w:rsidR="00165100" w:rsidRPr="00571A26" w:rsidRDefault="007E35F9" w:rsidP="00571A26">
      <w:pPr>
        <w:pStyle w:val="Subtitle"/>
        <w:spacing w:line="480" w:lineRule="auto"/>
        <w:rPr>
          <w:rFonts w:asciiTheme="majorBidi" w:hAnsiTheme="majorBidi"/>
          <w:sz w:val="28"/>
          <w:szCs w:val="28"/>
        </w:rPr>
      </w:pPr>
      <w:r w:rsidRPr="00571A26">
        <w:rPr>
          <w:rFonts w:asciiTheme="majorBidi" w:hAnsiTheme="majorBidi"/>
          <w:sz w:val="28"/>
          <w:szCs w:val="28"/>
        </w:rPr>
        <w:t>Diagnosis, Explanations and Cures</w:t>
      </w:r>
    </w:p>
    <w:p w14:paraId="35A79CC5" w14:textId="77777777" w:rsidR="00165100" w:rsidRPr="00571A26" w:rsidRDefault="007E35F9" w:rsidP="00571A26">
      <w:pPr>
        <w:spacing w:line="480" w:lineRule="auto"/>
        <w:rPr>
          <w:rFonts w:asciiTheme="majorBidi" w:hAnsiTheme="majorBidi" w:cstheme="majorBidi"/>
          <w:sz w:val="28"/>
          <w:szCs w:val="28"/>
        </w:rPr>
      </w:pPr>
      <w:r w:rsidRPr="00571A26">
        <w:rPr>
          <w:rFonts w:asciiTheme="majorBidi" w:hAnsiTheme="majorBidi" w:cstheme="majorBidi"/>
          <w:sz w:val="28"/>
          <w:szCs w:val="28"/>
        </w:rPr>
        <w:t>Alexandre Fortier-Chouinard</w:t>
      </w:r>
    </w:p>
    <w:p w14:paraId="7A36063B" w14:textId="77777777" w:rsidR="00165100" w:rsidRPr="00571A26" w:rsidRDefault="007E35F9" w:rsidP="00571A26">
      <w:pPr>
        <w:pStyle w:val="Heading1"/>
        <w:spacing w:line="480" w:lineRule="auto"/>
        <w:rPr>
          <w:rFonts w:asciiTheme="majorBidi" w:hAnsiTheme="majorBidi"/>
          <w:sz w:val="28"/>
          <w:szCs w:val="28"/>
        </w:rPr>
      </w:pPr>
      <w:bookmarkStart w:id="0" w:name="introduction"/>
      <w:commentRangeStart w:id="1"/>
      <w:r w:rsidRPr="00571A26">
        <w:rPr>
          <w:rFonts w:asciiTheme="majorBidi" w:hAnsiTheme="majorBidi"/>
          <w:sz w:val="28"/>
          <w:szCs w:val="28"/>
        </w:rPr>
        <w:t>Introduction</w:t>
      </w:r>
      <w:commentRangeEnd w:id="1"/>
      <w:r w:rsidR="00021435">
        <w:rPr>
          <w:rStyle w:val="CommentReference"/>
          <w:rFonts w:eastAsiaTheme="minorHAnsi" w:cstheme="minorBidi"/>
          <w:b w:val="0"/>
          <w:bCs w:val="0"/>
        </w:rPr>
        <w:commentReference w:id="1"/>
      </w:r>
    </w:p>
    <w:p w14:paraId="059A0F61" w14:textId="61EB0EDA" w:rsidR="00165100" w:rsidRPr="00571A26" w:rsidRDefault="007E35F9" w:rsidP="00571A26">
      <w:pPr>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Why do men and women differ in their level and types of political engagement? Scholars have long found that men report a higher sense of political efficacy and are over-represented in </w:t>
      </w:r>
      <w:proofErr w:type="gramStart"/>
      <w:r w:rsidRPr="00571A26">
        <w:rPr>
          <w:rFonts w:asciiTheme="majorBidi" w:hAnsiTheme="majorBidi" w:cstheme="majorBidi"/>
          <w:sz w:val="28"/>
          <w:szCs w:val="28"/>
        </w:rPr>
        <w:t>the vast majority of</w:t>
      </w:r>
      <w:proofErr w:type="gramEnd"/>
      <w:r w:rsidRPr="00571A26">
        <w:rPr>
          <w:rFonts w:asciiTheme="majorBidi" w:hAnsiTheme="majorBidi" w:cstheme="majorBidi"/>
          <w:sz w:val="28"/>
          <w:szCs w:val="28"/>
        </w:rPr>
        <w:t xml:space="preserve"> countries’ legislative assemblies. Findings about gender differences in other aspects of political </w:t>
      </w:r>
      <w:commentRangeStart w:id="2"/>
      <w:r w:rsidRPr="00571A26">
        <w:rPr>
          <w:rFonts w:asciiTheme="majorBidi" w:hAnsiTheme="majorBidi" w:cstheme="majorBidi"/>
          <w:sz w:val="28"/>
          <w:szCs w:val="28"/>
        </w:rPr>
        <w:t>engagement</w:t>
      </w:r>
      <w:commentRangeEnd w:id="2"/>
      <w:r w:rsidR="00021435">
        <w:rPr>
          <w:rStyle w:val="CommentReference"/>
        </w:rPr>
        <w:commentReference w:id="2"/>
      </w:r>
      <w:r w:rsidRPr="00571A26">
        <w:rPr>
          <w:rFonts w:asciiTheme="majorBidi" w:hAnsiTheme="majorBidi" w:cstheme="majorBidi"/>
          <w:sz w:val="28"/>
          <w:szCs w:val="28"/>
        </w:rPr>
        <w:t xml:space="preserve">, including political interest, political knowledge and voter turnout, are more complex but also point to important gender differences. This dissertation hypothesizes that gender differences in political interest are mainly due to childhood political socialization, and </w:t>
      </w:r>
      <w:proofErr w:type="gramStart"/>
      <w:r w:rsidRPr="00571A26">
        <w:rPr>
          <w:rFonts w:asciiTheme="majorBidi" w:hAnsiTheme="majorBidi" w:cstheme="majorBidi"/>
          <w:sz w:val="28"/>
          <w:szCs w:val="28"/>
        </w:rPr>
        <w:t>in particular to</w:t>
      </w:r>
      <w:proofErr w:type="gramEnd"/>
      <w:r w:rsidRPr="00571A26">
        <w:rPr>
          <w:rFonts w:asciiTheme="majorBidi" w:hAnsiTheme="majorBidi" w:cstheme="majorBidi"/>
          <w:sz w:val="28"/>
          <w:szCs w:val="28"/>
        </w:rPr>
        <w:t xml:space="preserve"> the influence of same-gender peers and adult role models in early political </w:t>
      </w:r>
      <w:commentRangeStart w:id="3"/>
      <w:r w:rsidRPr="00571A26">
        <w:rPr>
          <w:rFonts w:asciiTheme="majorBidi" w:hAnsiTheme="majorBidi" w:cstheme="majorBidi"/>
          <w:sz w:val="28"/>
          <w:szCs w:val="28"/>
        </w:rPr>
        <w:t>discussions</w:t>
      </w:r>
      <w:commentRangeEnd w:id="3"/>
      <w:r w:rsidR="00021435">
        <w:rPr>
          <w:rStyle w:val="CommentReference"/>
        </w:rPr>
        <w:commentReference w:id="3"/>
      </w:r>
      <w:r w:rsidRPr="00571A26">
        <w:rPr>
          <w:rFonts w:asciiTheme="majorBidi" w:hAnsiTheme="majorBidi" w:cstheme="majorBidi"/>
          <w:sz w:val="28"/>
          <w:szCs w:val="28"/>
        </w:rPr>
        <w:t xml:space="preserve">. By uncovering the distinct political topics these actors emphasize when they speak about politics to boys relative to girls, it becomes possible to have a clearer idea about what brings larger numbers of boys towards institutional politics after they become adult men. Notably, it is argued that interest </w:t>
      </w:r>
      <w:proofErr w:type="spellStart"/>
      <w:ins w:id="4" w:author="Sylvia Bashevkin" w:date="2021-07-06T16:15:00Z">
        <w:r w:rsidR="00021435">
          <w:rPr>
            <w:rFonts w:asciiTheme="majorBidi" w:hAnsiTheme="majorBidi" w:cstheme="majorBidi"/>
            <w:sz w:val="28"/>
            <w:szCs w:val="28"/>
          </w:rPr>
          <w:t>in</w:t>
        </w:r>
      </w:ins>
      <w:del w:id="5" w:author="Sylvia Bashevkin" w:date="2021-07-06T16:15:00Z">
        <w:r w:rsidRPr="00571A26" w:rsidDel="00021435">
          <w:rPr>
            <w:rFonts w:asciiTheme="majorBidi" w:hAnsiTheme="majorBidi" w:cstheme="majorBidi"/>
            <w:sz w:val="28"/>
            <w:szCs w:val="28"/>
          </w:rPr>
          <w:delText xml:space="preserve">for </w:delText>
        </w:r>
      </w:del>
      <w:r w:rsidRPr="00571A26">
        <w:rPr>
          <w:rFonts w:asciiTheme="majorBidi" w:hAnsiTheme="majorBidi" w:cstheme="majorBidi"/>
          <w:i/>
          <w:iCs/>
          <w:sz w:val="28"/>
          <w:szCs w:val="28"/>
        </w:rPr>
        <w:t>partisan</w:t>
      </w:r>
      <w:proofErr w:type="spellEnd"/>
      <w:r w:rsidRPr="00571A26">
        <w:rPr>
          <w:rFonts w:asciiTheme="majorBidi" w:hAnsiTheme="majorBidi" w:cstheme="majorBidi"/>
          <w:sz w:val="28"/>
          <w:szCs w:val="28"/>
        </w:rPr>
        <w:t xml:space="preserve"> politics is distinctly transmitted by men and to boys.</w:t>
      </w:r>
    </w:p>
    <w:p w14:paraId="024CBF27"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lastRenderedPageBreak/>
        <w:t xml:space="preserve">Throughout this dissertation, the umbrella term </w:t>
      </w:r>
      <w:r w:rsidRPr="00571A26">
        <w:rPr>
          <w:rFonts w:asciiTheme="majorBidi" w:hAnsiTheme="majorBidi" w:cstheme="majorBidi"/>
          <w:i/>
          <w:iCs/>
          <w:sz w:val="28"/>
          <w:szCs w:val="28"/>
        </w:rPr>
        <w:t>political engagement</w:t>
      </w:r>
      <w:r w:rsidRPr="00571A26">
        <w:rPr>
          <w:rFonts w:asciiTheme="majorBidi" w:hAnsiTheme="majorBidi" w:cstheme="majorBidi"/>
          <w:sz w:val="28"/>
          <w:szCs w:val="28"/>
        </w:rPr>
        <w:t xml:space="preserve"> is used to describe forms of commitment to </w:t>
      </w:r>
      <w:commentRangeStart w:id="6"/>
      <w:r w:rsidRPr="00571A26">
        <w:rPr>
          <w:rFonts w:asciiTheme="majorBidi" w:hAnsiTheme="majorBidi" w:cstheme="majorBidi"/>
          <w:sz w:val="28"/>
          <w:szCs w:val="28"/>
        </w:rPr>
        <w:t xml:space="preserve">politics </w:t>
      </w:r>
      <w:commentRangeEnd w:id="6"/>
      <w:r w:rsidR="00021435">
        <w:rPr>
          <w:rStyle w:val="CommentReference"/>
        </w:rPr>
        <w:commentReference w:id="6"/>
      </w:r>
      <w:r w:rsidRPr="00571A26">
        <w:rPr>
          <w:rFonts w:asciiTheme="majorBidi" w:hAnsiTheme="majorBidi" w:cstheme="majorBidi"/>
          <w:sz w:val="28"/>
          <w:szCs w:val="28"/>
        </w:rPr>
        <w:t>through attitudes and actions — leaving aside the ideological content of these attitudes and actions. Political engagement has been used to refer to political interest, political discussion, political knowledge, voter turnout, political efficacy, and/or party membership (</w:t>
      </w:r>
      <w:proofErr w:type="spellStart"/>
      <w:r w:rsidRPr="00571A26">
        <w:rPr>
          <w:rFonts w:asciiTheme="majorBidi" w:hAnsiTheme="majorBidi" w:cstheme="majorBidi"/>
          <w:sz w:val="28"/>
          <w:szCs w:val="28"/>
        </w:rPr>
        <w:t>Coffé</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Bolzendahl</w:t>
      </w:r>
      <w:proofErr w:type="spellEnd"/>
      <w:r w:rsidRPr="00571A26">
        <w:rPr>
          <w:rFonts w:asciiTheme="majorBidi" w:hAnsiTheme="majorBidi" w:cstheme="majorBidi"/>
          <w:sz w:val="28"/>
          <w:szCs w:val="28"/>
        </w:rPr>
        <w:t xml:space="preserve"> 2010;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O’Neill, and Young 2010; </w:t>
      </w:r>
      <w:proofErr w:type="spellStart"/>
      <w:r w:rsidRPr="00571A26">
        <w:rPr>
          <w:rFonts w:asciiTheme="majorBidi" w:hAnsiTheme="majorBidi" w:cstheme="majorBidi"/>
          <w:sz w:val="28"/>
          <w:szCs w:val="28"/>
        </w:rPr>
        <w:t>Verba</w:t>
      </w:r>
      <w:proofErr w:type="spellEnd"/>
      <w:r w:rsidRPr="00571A26">
        <w:rPr>
          <w:rFonts w:asciiTheme="majorBidi" w:hAnsiTheme="majorBidi" w:cstheme="majorBidi"/>
          <w:sz w:val="28"/>
          <w:szCs w:val="28"/>
        </w:rPr>
        <w:t xml:space="preserve">, Burns, and Schlozman 1997). More narrowly, </w:t>
      </w:r>
      <w:r w:rsidRPr="00571A26">
        <w:rPr>
          <w:rFonts w:asciiTheme="majorBidi" w:hAnsiTheme="majorBidi" w:cstheme="majorBidi"/>
          <w:i/>
          <w:iCs/>
          <w:sz w:val="28"/>
          <w:szCs w:val="28"/>
        </w:rPr>
        <w:t>political participation</w:t>
      </w:r>
      <w:r w:rsidRPr="00571A26">
        <w:rPr>
          <w:rFonts w:asciiTheme="majorBidi" w:hAnsiTheme="majorBidi" w:cstheme="majorBidi"/>
          <w:sz w:val="28"/>
          <w:szCs w:val="28"/>
        </w:rPr>
        <w:t xml:space="preserve"> is used to refer to political actions, such as boycotting, participating in protests, donating money to candidates, intending to vote, or </w:t>
      </w:r>
      <w:commentRangeStart w:id="7"/>
      <w:r w:rsidRPr="00571A26">
        <w:rPr>
          <w:rFonts w:asciiTheme="majorBidi" w:hAnsiTheme="majorBidi" w:cstheme="majorBidi"/>
          <w:sz w:val="28"/>
          <w:szCs w:val="28"/>
        </w:rPr>
        <w:t>voting</w:t>
      </w:r>
      <w:commentRangeEnd w:id="7"/>
      <w:r w:rsidR="00021435">
        <w:rPr>
          <w:rStyle w:val="CommentReference"/>
        </w:rPr>
        <w:commentReference w:id="7"/>
      </w:r>
      <w:r w:rsidRPr="00571A26">
        <w:rPr>
          <w:rFonts w:asciiTheme="majorBidi" w:hAnsiTheme="majorBidi" w:cstheme="majorBidi"/>
          <w:sz w:val="28"/>
          <w:szCs w:val="28"/>
        </w:rPr>
        <w:t xml:space="preserve">. </w:t>
      </w:r>
      <w:r w:rsidRPr="00571A26">
        <w:rPr>
          <w:rFonts w:asciiTheme="majorBidi" w:hAnsiTheme="majorBidi" w:cstheme="majorBidi"/>
          <w:i/>
          <w:iCs/>
          <w:sz w:val="28"/>
          <w:szCs w:val="28"/>
        </w:rPr>
        <w:t>Political interest</w:t>
      </w:r>
      <w:r w:rsidRPr="00571A26">
        <w:rPr>
          <w:rFonts w:asciiTheme="majorBidi" w:hAnsiTheme="majorBidi" w:cstheme="majorBidi"/>
          <w:sz w:val="28"/>
          <w:szCs w:val="28"/>
        </w:rPr>
        <w:t xml:space="preserve"> is this study’s main variable of interest, but it is often studied alongside other aspects of political engagement, making </w:t>
      </w:r>
      <w:r w:rsidRPr="00571A26">
        <w:rPr>
          <w:rFonts w:asciiTheme="majorBidi" w:hAnsiTheme="majorBidi" w:cstheme="majorBidi"/>
          <w:i/>
          <w:iCs/>
          <w:sz w:val="28"/>
          <w:szCs w:val="28"/>
        </w:rPr>
        <w:t>political engagement</w:t>
      </w:r>
      <w:r w:rsidRPr="00571A26">
        <w:rPr>
          <w:rFonts w:asciiTheme="majorBidi" w:hAnsiTheme="majorBidi" w:cstheme="majorBidi"/>
          <w:sz w:val="28"/>
          <w:szCs w:val="28"/>
        </w:rPr>
        <w:t xml:space="preserve"> a relevant category for analytic purposes. Unless otherwise specified, </w:t>
      </w:r>
      <w:r w:rsidRPr="00571A26">
        <w:rPr>
          <w:rFonts w:asciiTheme="majorBidi" w:hAnsiTheme="majorBidi" w:cstheme="majorBidi"/>
          <w:i/>
          <w:iCs/>
          <w:sz w:val="28"/>
          <w:szCs w:val="28"/>
        </w:rPr>
        <w:t>political interest</w:t>
      </w:r>
      <w:r w:rsidRPr="00571A26">
        <w:rPr>
          <w:rFonts w:asciiTheme="majorBidi" w:hAnsiTheme="majorBidi" w:cstheme="majorBidi"/>
          <w:sz w:val="28"/>
          <w:szCs w:val="28"/>
        </w:rPr>
        <w:t xml:space="preserve"> refers to self-reported interest in politics in </w:t>
      </w:r>
      <w:commentRangeStart w:id="8"/>
      <w:r w:rsidRPr="00571A26">
        <w:rPr>
          <w:rFonts w:asciiTheme="majorBidi" w:hAnsiTheme="majorBidi" w:cstheme="majorBidi"/>
          <w:sz w:val="28"/>
          <w:szCs w:val="28"/>
        </w:rPr>
        <w:t>general</w:t>
      </w:r>
      <w:commentRangeEnd w:id="8"/>
      <w:r w:rsidR="00021435">
        <w:rPr>
          <w:rStyle w:val="CommentReference"/>
        </w:rPr>
        <w:commentReference w:id="8"/>
      </w:r>
      <w:r w:rsidRPr="00571A26">
        <w:rPr>
          <w:rFonts w:asciiTheme="majorBidi" w:hAnsiTheme="majorBidi" w:cstheme="majorBidi"/>
          <w:sz w:val="28"/>
          <w:szCs w:val="28"/>
        </w:rPr>
        <w:t>.</w:t>
      </w:r>
    </w:p>
    <w:p w14:paraId="554DF683" w14:textId="22E12420"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i/>
          <w:iCs/>
          <w:sz w:val="28"/>
          <w:szCs w:val="28"/>
        </w:rPr>
        <w:t>Gender</w:t>
      </w:r>
      <w:r w:rsidRPr="00571A26">
        <w:rPr>
          <w:rFonts w:asciiTheme="majorBidi" w:hAnsiTheme="majorBidi" w:cstheme="majorBidi"/>
          <w:sz w:val="28"/>
          <w:szCs w:val="28"/>
        </w:rPr>
        <w:t xml:space="preserve"> is understood here as “sets of socially constructed meanings of masculinities and femininities, derived from context-specific identifications of sex, that is, male and female, men and women” (Beckwith 2010, 160). While gender is viewed as a social construct, it is already observable at a young age and further develops through time due to biological factors — not environmental ones (Hatemi et al. 2012). Various other gender identities have </w:t>
      </w:r>
      <w:r w:rsidRPr="00571A26">
        <w:rPr>
          <w:rFonts w:asciiTheme="majorBidi" w:hAnsiTheme="majorBidi" w:cstheme="majorBidi"/>
          <w:sz w:val="28"/>
          <w:szCs w:val="28"/>
        </w:rPr>
        <w:lastRenderedPageBreak/>
        <w:t xml:space="preserve">been identified, including transgender, non-binary, </w:t>
      </w:r>
      <w:proofErr w:type="gramStart"/>
      <w:r w:rsidRPr="00571A26">
        <w:rPr>
          <w:rFonts w:asciiTheme="majorBidi" w:hAnsiTheme="majorBidi" w:cstheme="majorBidi"/>
          <w:sz w:val="28"/>
          <w:szCs w:val="28"/>
        </w:rPr>
        <w:t>gender-queer</w:t>
      </w:r>
      <w:proofErr w:type="gramEnd"/>
      <w:r w:rsidRPr="00571A26">
        <w:rPr>
          <w:rFonts w:asciiTheme="majorBidi" w:hAnsiTheme="majorBidi" w:cstheme="majorBidi"/>
          <w:sz w:val="28"/>
          <w:szCs w:val="28"/>
        </w:rPr>
        <w:t xml:space="preserve"> and gender-ambiguous people (</w:t>
      </w:r>
      <w:proofErr w:type="spellStart"/>
      <w:r w:rsidRPr="00571A26">
        <w:rPr>
          <w:rFonts w:asciiTheme="majorBidi" w:hAnsiTheme="majorBidi" w:cstheme="majorBidi"/>
          <w:sz w:val="28"/>
          <w:szCs w:val="28"/>
        </w:rPr>
        <w:t>Matsuno</w:t>
      </w:r>
      <w:proofErr w:type="spellEnd"/>
      <w:r w:rsidRPr="00571A26">
        <w:rPr>
          <w:rFonts w:asciiTheme="majorBidi" w:hAnsiTheme="majorBidi" w:cstheme="majorBidi"/>
          <w:sz w:val="28"/>
          <w:szCs w:val="28"/>
        </w:rPr>
        <w:t xml:space="preserve"> and Budge 2017). In the 2019 Canadian Election Study, people who identify as “Other (</w:t>
      </w:r>
      <w:proofErr w:type="gramStart"/>
      <w:r w:rsidRPr="00571A26">
        <w:rPr>
          <w:rFonts w:asciiTheme="majorBidi" w:hAnsiTheme="majorBidi" w:cstheme="majorBidi"/>
          <w:sz w:val="28"/>
          <w:szCs w:val="28"/>
        </w:rPr>
        <w:t>e.g.</w:t>
      </w:r>
      <w:proofErr w:type="gramEnd"/>
      <w:r w:rsidRPr="00571A26">
        <w:rPr>
          <w:rFonts w:asciiTheme="majorBidi" w:hAnsiTheme="majorBidi" w:cstheme="majorBidi"/>
          <w:sz w:val="28"/>
          <w:szCs w:val="28"/>
        </w:rPr>
        <w:t xml:space="preserve"> Trans, non-binary, two-spirit, gender-queer)” made up 0.8% of all online respondents. Due to this study’s sample size and theoretical grounding, only people who identify as men, women, boys and girls are studied, </w:t>
      </w:r>
      <w:ins w:id="9" w:author="Sylvia Bashevkin" w:date="2021-07-06T16:21:00Z">
        <w:r w:rsidR="00021435">
          <w:rPr>
            <w:rFonts w:asciiTheme="majorBidi" w:hAnsiTheme="majorBidi" w:cstheme="majorBidi"/>
            <w:sz w:val="28"/>
            <w:szCs w:val="28"/>
          </w:rPr>
          <w:t xml:space="preserve">as </w:t>
        </w:r>
        <w:proofErr w:type="spellStart"/>
        <w:r w:rsidR="00021435">
          <w:rPr>
            <w:rFonts w:asciiTheme="majorBidi" w:hAnsiTheme="majorBidi" w:cstheme="majorBidi"/>
            <w:sz w:val="28"/>
            <w:szCs w:val="28"/>
          </w:rPr>
          <w:t>in</w:t>
        </w:r>
      </w:ins>
      <w:del w:id="10" w:author="Sylvia Bashevkin" w:date="2021-07-06T16:21:00Z">
        <w:r w:rsidRPr="00571A26" w:rsidDel="00021435">
          <w:rPr>
            <w:rFonts w:asciiTheme="majorBidi" w:hAnsiTheme="majorBidi" w:cstheme="majorBidi"/>
            <w:sz w:val="28"/>
            <w:szCs w:val="28"/>
          </w:rPr>
          <w:delText xml:space="preserve">like </w:delText>
        </w:r>
      </w:del>
      <w:r w:rsidRPr="00571A26">
        <w:rPr>
          <w:rFonts w:asciiTheme="majorBidi" w:hAnsiTheme="majorBidi" w:cstheme="majorBidi"/>
          <w:sz w:val="28"/>
          <w:szCs w:val="28"/>
        </w:rPr>
        <w:t>most</w:t>
      </w:r>
      <w:proofErr w:type="spellEnd"/>
      <w:r w:rsidRPr="00571A26">
        <w:rPr>
          <w:rFonts w:asciiTheme="majorBidi" w:hAnsiTheme="majorBidi" w:cstheme="majorBidi"/>
          <w:sz w:val="28"/>
          <w:szCs w:val="28"/>
        </w:rPr>
        <w:t xml:space="preserve"> studies o</w:t>
      </w:r>
      <w:ins w:id="11" w:author="Sylvia Bashevkin" w:date="2021-07-06T16:21:00Z">
        <w:r w:rsidR="00021435">
          <w:rPr>
            <w:rFonts w:asciiTheme="majorBidi" w:hAnsiTheme="majorBidi" w:cstheme="majorBidi"/>
            <w:sz w:val="28"/>
            <w:szCs w:val="28"/>
          </w:rPr>
          <w:t>f</w:t>
        </w:r>
      </w:ins>
      <w:del w:id="12" w:author="Sylvia Bashevkin" w:date="2021-07-06T16:21:00Z">
        <w:r w:rsidRPr="00571A26" w:rsidDel="00021435">
          <w:rPr>
            <w:rFonts w:asciiTheme="majorBidi" w:hAnsiTheme="majorBidi" w:cstheme="majorBidi"/>
            <w:sz w:val="28"/>
            <w:szCs w:val="28"/>
          </w:rPr>
          <w:delText>n</w:delText>
        </w:r>
      </w:del>
      <w:r w:rsidRPr="00571A26">
        <w:rPr>
          <w:rFonts w:asciiTheme="majorBidi" w:hAnsiTheme="majorBidi" w:cstheme="majorBidi"/>
          <w:sz w:val="28"/>
          <w:szCs w:val="28"/>
        </w:rPr>
        <w:t xml:space="preserve"> gender differences in political engagement</w:t>
      </w:r>
      <w:del w:id="13" w:author="Sylvia Bashevkin" w:date="2021-07-06T16:21:00Z">
        <w:r w:rsidRPr="00571A26" w:rsidDel="00021435">
          <w:rPr>
            <w:rFonts w:asciiTheme="majorBidi" w:hAnsiTheme="majorBidi" w:cstheme="majorBidi"/>
            <w:sz w:val="28"/>
            <w:szCs w:val="28"/>
          </w:rPr>
          <w:delText xml:space="preserve"> do</w:delText>
        </w:r>
      </w:del>
      <w:r w:rsidRPr="00571A26">
        <w:rPr>
          <w:rFonts w:asciiTheme="majorBidi" w:hAnsiTheme="majorBidi" w:cstheme="majorBidi"/>
          <w:sz w:val="28"/>
          <w:szCs w:val="28"/>
        </w:rPr>
        <w:t>. Further research using purposely selected samples of people who do not identify as men or women will be needed to get a better understanding of the determinants of their political interest.</w:t>
      </w:r>
    </w:p>
    <w:p w14:paraId="2AF6D40A" w14:textId="77777777" w:rsidR="00165100" w:rsidRPr="00571A26" w:rsidRDefault="007E35F9" w:rsidP="00571A26">
      <w:pPr>
        <w:pStyle w:val="Heading1"/>
        <w:spacing w:line="480" w:lineRule="auto"/>
        <w:rPr>
          <w:rFonts w:asciiTheme="majorBidi" w:hAnsiTheme="majorBidi"/>
          <w:sz w:val="28"/>
          <w:szCs w:val="28"/>
        </w:rPr>
      </w:pPr>
      <w:bookmarkStart w:id="14" w:name="the-diagnosis"/>
      <w:bookmarkEnd w:id="0"/>
      <w:r w:rsidRPr="00571A26">
        <w:rPr>
          <w:rFonts w:asciiTheme="majorBidi" w:hAnsiTheme="majorBidi"/>
          <w:sz w:val="28"/>
          <w:szCs w:val="28"/>
        </w:rPr>
        <w:t>The diagnosis</w:t>
      </w:r>
    </w:p>
    <w:p w14:paraId="5A3142F2" w14:textId="77777777" w:rsidR="00165100" w:rsidRPr="00571A26" w:rsidRDefault="007E35F9" w:rsidP="00571A26">
      <w:pPr>
        <w:spacing w:line="480" w:lineRule="auto"/>
        <w:rPr>
          <w:rFonts w:asciiTheme="majorBidi" w:hAnsiTheme="majorBidi" w:cstheme="majorBidi"/>
          <w:sz w:val="28"/>
          <w:szCs w:val="28"/>
        </w:rPr>
      </w:pPr>
      <w:r w:rsidRPr="00571A26">
        <w:rPr>
          <w:rFonts w:asciiTheme="majorBidi" w:hAnsiTheme="majorBidi" w:cstheme="majorBidi"/>
          <w:sz w:val="28"/>
          <w:szCs w:val="28"/>
        </w:rPr>
        <w:t>In Canada and other Western countries, differences in political engagement are complex and often subject to disagreement between studies. On some aspects of political engagement, it is hard to tell whether men or women are more engaged. They seem to be about as likely to vote in national elections (</w:t>
      </w:r>
      <w:proofErr w:type="spellStart"/>
      <w:r w:rsidRPr="00571A26">
        <w:rPr>
          <w:rFonts w:asciiTheme="majorBidi" w:hAnsiTheme="majorBidi" w:cstheme="majorBidi"/>
          <w:sz w:val="28"/>
          <w:szCs w:val="28"/>
        </w:rPr>
        <w:t>Kostelka</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Blais</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2019), to participate in demonstrations and political rallies (</w:t>
      </w:r>
      <w:proofErr w:type="spellStart"/>
      <w:r w:rsidRPr="00571A26">
        <w:rPr>
          <w:rFonts w:asciiTheme="majorBidi" w:hAnsiTheme="majorBidi" w:cstheme="majorBidi"/>
          <w:sz w:val="28"/>
          <w:szCs w:val="28"/>
        </w:rPr>
        <w:t>Coffé</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Bolzendahl</w:t>
      </w:r>
      <w:proofErr w:type="spellEnd"/>
      <w:r w:rsidRPr="00571A26">
        <w:rPr>
          <w:rFonts w:asciiTheme="majorBidi" w:hAnsiTheme="majorBidi" w:cstheme="majorBidi"/>
          <w:sz w:val="28"/>
          <w:szCs w:val="28"/>
        </w:rPr>
        <w:t xml:space="preserve"> 2010), to donate money to political candidates (conflicting evidence from </w:t>
      </w:r>
      <w:proofErr w:type="spellStart"/>
      <w:r w:rsidRPr="00571A26">
        <w:rPr>
          <w:rFonts w:asciiTheme="majorBidi" w:hAnsiTheme="majorBidi" w:cstheme="majorBidi"/>
          <w:sz w:val="28"/>
          <w:szCs w:val="28"/>
        </w:rPr>
        <w:t>Coffé</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Bolzendahl</w:t>
      </w:r>
      <w:proofErr w:type="spellEnd"/>
      <w:r w:rsidRPr="00571A26">
        <w:rPr>
          <w:rFonts w:asciiTheme="majorBidi" w:hAnsiTheme="majorBidi" w:cstheme="majorBidi"/>
          <w:sz w:val="28"/>
          <w:szCs w:val="28"/>
        </w:rPr>
        <w:t xml:space="preserve"> (2010) and Tolley, </w:t>
      </w:r>
      <w:proofErr w:type="spellStart"/>
      <w:r w:rsidRPr="00571A26">
        <w:rPr>
          <w:rFonts w:asciiTheme="majorBidi" w:hAnsiTheme="majorBidi" w:cstheme="majorBidi"/>
          <w:sz w:val="28"/>
          <w:szCs w:val="28"/>
        </w:rPr>
        <w:t>Besco</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Sevi</w:t>
      </w:r>
      <w:proofErr w:type="spellEnd"/>
      <w:r w:rsidRPr="00571A26">
        <w:rPr>
          <w:rFonts w:asciiTheme="majorBidi" w:hAnsiTheme="majorBidi" w:cstheme="majorBidi"/>
          <w:sz w:val="28"/>
          <w:szCs w:val="28"/>
        </w:rPr>
        <w:t xml:space="preserve"> (2020)), to express high levels of political trust </w:t>
      </w:r>
      <w:r w:rsidRPr="00571A26">
        <w:rPr>
          <w:rFonts w:asciiTheme="majorBidi" w:hAnsiTheme="majorBidi" w:cstheme="majorBidi"/>
          <w:sz w:val="28"/>
          <w:szCs w:val="28"/>
        </w:rPr>
        <w:lastRenderedPageBreak/>
        <w:t xml:space="preserve">(conflicting evidence from </w:t>
      </w:r>
      <w:proofErr w:type="spellStart"/>
      <w:r w:rsidRPr="00571A26">
        <w:rPr>
          <w:rFonts w:asciiTheme="majorBidi" w:hAnsiTheme="majorBidi" w:cstheme="majorBidi"/>
          <w:sz w:val="28"/>
          <w:szCs w:val="28"/>
        </w:rPr>
        <w:t>Dassonneville</w:t>
      </w:r>
      <w:proofErr w:type="spellEnd"/>
      <w:r w:rsidRPr="00571A26">
        <w:rPr>
          <w:rFonts w:asciiTheme="majorBidi" w:hAnsiTheme="majorBidi" w:cstheme="majorBidi"/>
          <w:sz w:val="28"/>
          <w:szCs w:val="28"/>
        </w:rPr>
        <w:t xml:space="preserve"> et al. (2012) and Schoon and Cheng (2011)), to win elections when they run for office (Golder et al. 2017; </w:t>
      </w:r>
      <w:proofErr w:type="spellStart"/>
      <w:r w:rsidRPr="00571A26">
        <w:rPr>
          <w:rFonts w:asciiTheme="majorBidi" w:hAnsiTheme="majorBidi" w:cstheme="majorBidi"/>
          <w:sz w:val="28"/>
          <w:szCs w:val="28"/>
        </w:rPr>
        <w:t>Sevi</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Arel-Bundock</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Blais</w:t>
      </w:r>
      <w:proofErr w:type="spellEnd"/>
      <w:r w:rsidRPr="00571A26">
        <w:rPr>
          <w:rFonts w:asciiTheme="majorBidi" w:hAnsiTheme="majorBidi" w:cstheme="majorBidi"/>
          <w:sz w:val="28"/>
          <w:szCs w:val="28"/>
        </w:rPr>
        <w:t xml:space="preserve"> 2019), and to express interest in local politics (</w:t>
      </w:r>
      <w:proofErr w:type="spellStart"/>
      <w:r w:rsidRPr="00571A26">
        <w:rPr>
          <w:rFonts w:asciiTheme="majorBidi" w:hAnsiTheme="majorBidi" w:cstheme="majorBidi"/>
          <w:sz w:val="28"/>
          <w:szCs w:val="28"/>
        </w:rPr>
        <w:t>Coffé</w:t>
      </w:r>
      <w:proofErr w:type="spellEnd"/>
      <w:r w:rsidRPr="00571A26">
        <w:rPr>
          <w:rFonts w:asciiTheme="majorBidi" w:hAnsiTheme="majorBidi" w:cstheme="majorBidi"/>
          <w:sz w:val="28"/>
          <w:szCs w:val="28"/>
        </w:rPr>
        <w:t xml:space="preserve"> 2013; Hayes and Bean 1993).</w:t>
      </w:r>
      <w:r w:rsidRPr="00571A26">
        <w:rPr>
          <w:rStyle w:val="FootnoteReference"/>
          <w:rFonts w:asciiTheme="majorBidi" w:hAnsiTheme="majorBidi" w:cstheme="majorBidi"/>
          <w:sz w:val="28"/>
          <w:szCs w:val="28"/>
        </w:rPr>
        <w:footnoteReference w:id="1"/>
      </w:r>
    </w:p>
    <w:p w14:paraId="515EAF2F"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However, other aspects of political engagement point in the direction of men being overall more politically engaged. Studies have found that they are more likely to be interested in </w:t>
      </w:r>
      <w:r w:rsidRPr="007A1E57">
        <w:rPr>
          <w:rFonts w:asciiTheme="majorBidi" w:hAnsiTheme="majorBidi" w:cstheme="majorBidi"/>
          <w:sz w:val="28"/>
          <w:szCs w:val="28"/>
          <w:highlight w:val="yellow"/>
          <w:rPrChange w:id="15" w:author="Sylvia Bashevkin" w:date="2021-07-06T16:24:00Z">
            <w:rPr>
              <w:rFonts w:asciiTheme="majorBidi" w:hAnsiTheme="majorBidi" w:cstheme="majorBidi"/>
              <w:sz w:val="28"/>
              <w:szCs w:val="28"/>
            </w:rPr>
          </w:rPrChange>
        </w:rPr>
        <w:t xml:space="preserve">politics in </w:t>
      </w:r>
      <w:commentRangeStart w:id="16"/>
      <w:r w:rsidRPr="007A1E57">
        <w:rPr>
          <w:rFonts w:asciiTheme="majorBidi" w:hAnsiTheme="majorBidi" w:cstheme="majorBidi"/>
          <w:sz w:val="28"/>
          <w:szCs w:val="28"/>
          <w:highlight w:val="yellow"/>
          <w:rPrChange w:id="17" w:author="Sylvia Bashevkin" w:date="2021-07-06T16:24:00Z">
            <w:rPr>
              <w:rFonts w:asciiTheme="majorBidi" w:hAnsiTheme="majorBidi" w:cstheme="majorBidi"/>
              <w:sz w:val="28"/>
              <w:szCs w:val="28"/>
            </w:rPr>
          </w:rPrChange>
        </w:rPr>
        <w:t>general</w:t>
      </w:r>
      <w:commentRangeEnd w:id="16"/>
      <w:r w:rsidR="007A1E57">
        <w:rPr>
          <w:rStyle w:val="CommentReference"/>
        </w:rPr>
        <w:commentReference w:id="16"/>
      </w:r>
      <w:r w:rsidRPr="00571A26">
        <w:rPr>
          <w:rFonts w:asciiTheme="majorBidi" w:hAnsiTheme="majorBidi" w:cstheme="majorBidi"/>
          <w:sz w:val="28"/>
          <w:szCs w:val="28"/>
        </w:rPr>
        <w:t>, including national and international politics (</w:t>
      </w:r>
      <w:proofErr w:type="spellStart"/>
      <w:r w:rsidRPr="00571A26">
        <w:rPr>
          <w:rFonts w:asciiTheme="majorBidi" w:hAnsiTheme="majorBidi" w:cstheme="majorBidi"/>
          <w:sz w:val="28"/>
          <w:szCs w:val="28"/>
        </w:rPr>
        <w:t>Verba</w:t>
      </w:r>
      <w:proofErr w:type="spellEnd"/>
      <w:r w:rsidRPr="00571A26">
        <w:rPr>
          <w:rFonts w:asciiTheme="majorBidi" w:hAnsiTheme="majorBidi" w:cstheme="majorBidi"/>
          <w:sz w:val="28"/>
          <w:szCs w:val="28"/>
        </w:rPr>
        <w:t xml:space="preserve">, Burns, and Schlozman 1997); to </w:t>
      </w:r>
      <w:r w:rsidRPr="007A1E57">
        <w:rPr>
          <w:rFonts w:asciiTheme="majorBidi" w:hAnsiTheme="majorBidi" w:cstheme="majorBidi"/>
          <w:sz w:val="28"/>
          <w:szCs w:val="28"/>
          <w:highlight w:val="yellow"/>
          <w:rPrChange w:id="18" w:author="Sylvia Bashevkin" w:date="2021-07-06T16:24:00Z">
            <w:rPr>
              <w:rFonts w:asciiTheme="majorBidi" w:hAnsiTheme="majorBidi" w:cstheme="majorBidi"/>
              <w:sz w:val="28"/>
              <w:szCs w:val="28"/>
            </w:rPr>
          </w:rPrChange>
        </w:rPr>
        <w:t>discuss politics</w:t>
      </w:r>
      <w:r w:rsidRPr="00571A26">
        <w:rPr>
          <w:rFonts w:asciiTheme="majorBidi" w:hAnsiTheme="majorBidi" w:cstheme="majorBidi"/>
          <w:sz w:val="28"/>
          <w:szCs w:val="28"/>
        </w:rPr>
        <w:t xml:space="preserve"> (Beauvais 2020; Rosenthal, Jones, and Rosenthal 2003); to have an opinion on </w:t>
      </w:r>
      <w:r w:rsidRPr="007A1E57">
        <w:rPr>
          <w:rFonts w:asciiTheme="majorBidi" w:hAnsiTheme="majorBidi" w:cstheme="majorBidi"/>
          <w:sz w:val="28"/>
          <w:szCs w:val="28"/>
          <w:highlight w:val="yellow"/>
          <w:rPrChange w:id="19" w:author="Sylvia Bashevkin" w:date="2021-07-06T16:24:00Z">
            <w:rPr>
              <w:rFonts w:asciiTheme="majorBidi" w:hAnsiTheme="majorBidi" w:cstheme="majorBidi"/>
              <w:sz w:val="28"/>
              <w:szCs w:val="28"/>
            </w:rPr>
          </w:rPrChange>
        </w:rPr>
        <w:t>political issues</w:t>
      </w:r>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Atkeson</w:t>
      </w:r>
      <w:proofErr w:type="spellEnd"/>
      <w:r w:rsidRPr="00571A26">
        <w:rPr>
          <w:rFonts w:asciiTheme="majorBidi" w:hAnsiTheme="majorBidi" w:cstheme="majorBidi"/>
          <w:sz w:val="28"/>
          <w:szCs w:val="28"/>
        </w:rPr>
        <w:t xml:space="preserve"> and Rapoport 2003); to try to convince other people to vote for a candidate (Beauregard 2014); to feel a sense of political efficacy, both internal and external</w:t>
      </w:r>
      <w:r w:rsidRPr="00571A26">
        <w:rPr>
          <w:rStyle w:val="FootnoteReference"/>
          <w:rFonts w:asciiTheme="majorBidi" w:hAnsiTheme="majorBidi" w:cstheme="majorBidi"/>
          <w:sz w:val="28"/>
          <w:szCs w:val="28"/>
        </w:rPr>
        <w:footnoteReference w:id="2"/>
      </w:r>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Giles, and Thomas 2008; </w:t>
      </w:r>
      <w:proofErr w:type="spellStart"/>
      <w:r w:rsidRPr="00571A26">
        <w:rPr>
          <w:rFonts w:asciiTheme="majorBidi" w:hAnsiTheme="majorBidi" w:cstheme="majorBidi"/>
          <w:sz w:val="28"/>
          <w:szCs w:val="28"/>
        </w:rPr>
        <w:t>Verba</w:t>
      </w:r>
      <w:proofErr w:type="spellEnd"/>
      <w:r w:rsidRPr="00571A26">
        <w:rPr>
          <w:rFonts w:asciiTheme="majorBidi" w:hAnsiTheme="majorBidi" w:cstheme="majorBidi"/>
          <w:sz w:val="28"/>
          <w:szCs w:val="28"/>
        </w:rPr>
        <w:t xml:space="preserve">, Burns, and Schlozman 1997); to give correct answers to knowledge questions on political institutions (Dolan 2011; Ferrin, </w:t>
      </w:r>
      <w:proofErr w:type="spellStart"/>
      <w:r w:rsidRPr="00571A26">
        <w:rPr>
          <w:rFonts w:asciiTheme="majorBidi" w:hAnsiTheme="majorBidi" w:cstheme="majorBidi"/>
          <w:sz w:val="28"/>
          <w:szCs w:val="28"/>
        </w:rPr>
        <w:t>Fraile</w:t>
      </w:r>
      <w:proofErr w:type="spellEnd"/>
      <w:r w:rsidRPr="00571A26">
        <w:rPr>
          <w:rFonts w:asciiTheme="majorBidi" w:hAnsiTheme="majorBidi" w:cstheme="majorBidi"/>
          <w:sz w:val="28"/>
          <w:szCs w:val="28"/>
        </w:rPr>
        <w:t>, and García-</w:t>
      </w:r>
      <w:r w:rsidRPr="00571A26">
        <w:rPr>
          <w:rFonts w:asciiTheme="majorBidi" w:hAnsiTheme="majorBidi" w:cstheme="majorBidi"/>
          <w:sz w:val="28"/>
          <w:szCs w:val="28"/>
        </w:rPr>
        <w:lastRenderedPageBreak/>
        <w:t xml:space="preserve">Albacete 2018; </w:t>
      </w:r>
      <w:proofErr w:type="spellStart"/>
      <w:r w:rsidRPr="00571A26">
        <w:rPr>
          <w:rFonts w:asciiTheme="majorBidi" w:hAnsiTheme="majorBidi" w:cstheme="majorBidi"/>
          <w:sz w:val="28"/>
          <w:szCs w:val="28"/>
        </w:rPr>
        <w:t>Fraile</w:t>
      </w:r>
      <w:proofErr w:type="spellEnd"/>
      <w:r w:rsidRPr="00571A26">
        <w:rPr>
          <w:rFonts w:asciiTheme="majorBidi" w:hAnsiTheme="majorBidi" w:cstheme="majorBidi"/>
          <w:sz w:val="28"/>
          <w:szCs w:val="28"/>
        </w:rPr>
        <w:t xml:space="preserve"> 2014; Norris, </w:t>
      </w:r>
      <w:proofErr w:type="spellStart"/>
      <w:r w:rsidRPr="00571A26">
        <w:rPr>
          <w:rFonts w:asciiTheme="majorBidi" w:hAnsiTheme="majorBidi" w:cstheme="majorBidi"/>
          <w:sz w:val="28"/>
          <w:szCs w:val="28"/>
        </w:rPr>
        <w:t>Lovenduski</w:t>
      </w:r>
      <w:proofErr w:type="spellEnd"/>
      <w:r w:rsidRPr="00571A26">
        <w:rPr>
          <w:rFonts w:asciiTheme="majorBidi" w:hAnsiTheme="majorBidi" w:cstheme="majorBidi"/>
          <w:sz w:val="28"/>
          <w:szCs w:val="28"/>
        </w:rPr>
        <w:t xml:space="preserve">, and Campbell 2004; Stolle and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2010; </w:t>
      </w:r>
      <w:proofErr w:type="spellStart"/>
      <w:r w:rsidRPr="00571A26">
        <w:rPr>
          <w:rFonts w:asciiTheme="majorBidi" w:hAnsiTheme="majorBidi" w:cstheme="majorBidi"/>
          <w:sz w:val="28"/>
          <w:szCs w:val="28"/>
        </w:rPr>
        <w:t>Verba</w:t>
      </w:r>
      <w:proofErr w:type="spellEnd"/>
      <w:r w:rsidRPr="00571A26">
        <w:rPr>
          <w:rFonts w:asciiTheme="majorBidi" w:hAnsiTheme="majorBidi" w:cstheme="majorBidi"/>
          <w:sz w:val="28"/>
          <w:szCs w:val="28"/>
        </w:rPr>
        <w:t>, Burns, and Schlozman 1997); to vote in second-order elections</w:t>
      </w:r>
      <w:r w:rsidRPr="00571A26">
        <w:rPr>
          <w:rStyle w:val="FootnoteReference"/>
          <w:rFonts w:asciiTheme="majorBidi" w:hAnsiTheme="majorBidi" w:cstheme="majorBidi"/>
          <w:sz w:val="28"/>
          <w:szCs w:val="28"/>
        </w:rPr>
        <w:footnoteReference w:id="3"/>
      </w:r>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Dassonneville</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Kostelka</w:t>
      </w:r>
      <w:proofErr w:type="spellEnd"/>
      <w:r w:rsidRPr="00571A26">
        <w:rPr>
          <w:rFonts w:asciiTheme="majorBidi" w:hAnsiTheme="majorBidi" w:cstheme="majorBidi"/>
          <w:sz w:val="28"/>
          <w:szCs w:val="28"/>
        </w:rPr>
        <w:t xml:space="preserve"> 2020; </w:t>
      </w:r>
      <w:proofErr w:type="spellStart"/>
      <w:r w:rsidRPr="00571A26">
        <w:rPr>
          <w:rFonts w:asciiTheme="majorBidi" w:hAnsiTheme="majorBidi" w:cstheme="majorBidi"/>
          <w:sz w:val="28"/>
          <w:szCs w:val="28"/>
        </w:rPr>
        <w:t>Kostelka</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Blais</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2019); to be active political party members (</w:t>
      </w:r>
      <w:proofErr w:type="spellStart"/>
      <w:r w:rsidRPr="00571A26">
        <w:rPr>
          <w:rFonts w:asciiTheme="majorBidi" w:hAnsiTheme="majorBidi" w:cstheme="majorBidi"/>
          <w:sz w:val="28"/>
          <w:szCs w:val="28"/>
        </w:rPr>
        <w:t>Coffé</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Bolzendahl</w:t>
      </w:r>
      <w:proofErr w:type="spellEnd"/>
      <w:r w:rsidRPr="00571A26">
        <w:rPr>
          <w:rFonts w:asciiTheme="majorBidi" w:hAnsiTheme="majorBidi" w:cstheme="majorBidi"/>
          <w:sz w:val="28"/>
          <w:szCs w:val="28"/>
        </w:rPr>
        <w:t xml:space="preserve"> 2010; Stolle and </w:t>
      </w:r>
      <w:proofErr w:type="spellStart"/>
      <w:r w:rsidRPr="00571A26">
        <w:rPr>
          <w:rFonts w:asciiTheme="majorBidi" w:hAnsiTheme="majorBidi" w:cstheme="majorBidi"/>
          <w:sz w:val="28"/>
          <w:szCs w:val="28"/>
        </w:rPr>
        <w:t>Hooghe</w:t>
      </w:r>
      <w:proofErr w:type="spellEnd"/>
      <w:r w:rsidRPr="00571A26">
        <w:rPr>
          <w:rFonts w:asciiTheme="majorBidi" w:hAnsiTheme="majorBidi" w:cstheme="majorBidi"/>
          <w:sz w:val="28"/>
          <w:szCs w:val="28"/>
        </w:rPr>
        <w:t xml:space="preserve"> 2011); to be politically ambitious; and to run for political office (Fox and Lawless 2004, 2005).</w:t>
      </w:r>
    </w:p>
    <w:p w14:paraId="5FC2C262"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Finally, some aspects of political engagement suggest women are more politically </w:t>
      </w:r>
      <w:commentRangeStart w:id="20"/>
      <w:r w:rsidRPr="00571A26">
        <w:rPr>
          <w:rFonts w:asciiTheme="majorBidi" w:hAnsiTheme="majorBidi" w:cstheme="majorBidi"/>
          <w:sz w:val="28"/>
          <w:szCs w:val="28"/>
        </w:rPr>
        <w:t>engaged</w:t>
      </w:r>
      <w:commentRangeEnd w:id="20"/>
      <w:r w:rsidR="007A1E57">
        <w:rPr>
          <w:rStyle w:val="CommentReference"/>
        </w:rPr>
        <w:commentReference w:id="20"/>
      </w:r>
      <w:r w:rsidRPr="00571A26">
        <w:rPr>
          <w:rFonts w:asciiTheme="majorBidi" w:hAnsiTheme="majorBidi" w:cstheme="majorBidi"/>
          <w:sz w:val="28"/>
          <w:szCs w:val="28"/>
        </w:rPr>
        <w:t xml:space="preserve">. For instance, women are more likely than men to be interested in health care, education and gender issues (R. Campbell and Winters 2008; Ferrin et al. 2020), to give correct answers to knowledge questions on government services and social issues (Ferrin, </w:t>
      </w:r>
      <w:proofErr w:type="spellStart"/>
      <w:r w:rsidRPr="00571A26">
        <w:rPr>
          <w:rFonts w:asciiTheme="majorBidi" w:hAnsiTheme="majorBidi" w:cstheme="majorBidi"/>
          <w:sz w:val="28"/>
          <w:szCs w:val="28"/>
        </w:rPr>
        <w:t>Fraile</w:t>
      </w:r>
      <w:proofErr w:type="spellEnd"/>
      <w:r w:rsidRPr="00571A26">
        <w:rPr>
          <w:rFonts w:asciiTheme="majorBidi" w:hAnsiTheme="majorBidi" w:cstheme="majorBidi"/>
          <w:sz w:val="28"/>
          <w:szCs w:val="28"/>
        </w:rPr>
        <w:t xml:space="preserve">, and García-Albacete 2018; Norris, </w:t>
      </w:r>
      <w:proofErr w:type="spellStart"/>
      <w:r w:rsidRPr="00571A26">
        <w:rPr>
          <w:rFonts w:asciiTheme="majorBidi" w:hAnsiTheme="majorBidi" w:cstheme="majorBidi"/>
          <w:sz w:val="28"/>
          <w:szCs w:val="28"/>
        </w:rPr>
        <w:t>Lovenduski</w:t>
      </w:r>
      <w:proofErr w:type="spellEnd"/>
      <w:r w:rsidRPr="00571A26">
        <w:rPr>
          <w:rFonts w:asciiTheme="majorBidi" w:hAnsiTheme="majorBidi" w:cstheme="majorBidi"/>
          <w:sz w:val="28"/>
          <w:szCs w:val="28"/>
        </w:rPr>
        <w:t xml:space="preserve">, and Campbell 2004; Stolle and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2010), and to engage in private activism such as boycotting and signing petitions (</w:t>
      </w:r>
      <w:proofErr w:type="spellStart"/>
      <w:r w:rsidRPr="00571A26">
        <w:rPr>
          <w:rFonts w:asciiTheme="majorBidi" w:hAnsiTheme="majorBidi" w:cstheme="majorBidi"/>
          <w:sz w:val="28"/>
          <w:szCs w:val="28"/>
        </w:rPr>
        <w:t>Coffé</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Bolzendahl</w:t>
      </w:r>
      <w:proofErr w:type="spellEnd"/>
      <w:r w:rsidRPr="00571A26">
        <w:rPr>
          <w:rFonts w:asciiTheme="majorBidi" w:hAnsiTheme="majorBidi" w:cstheme="majorBidi"/>
          <w:sz w:val="28"/>
          <w:szCs w:val="28"/>
        </w:rPr>
        <w:t xml:space="preserve"> 2010).</w:t>
      </w:r>
    </w:p>
    <w:p w14:paraId="4DA8108D" w14:textId="5126F09B"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Gender differences in </w:t>
      </w:r>
      <w:commentRangeStart w:id="21"/>
      <w:r w:rsidRPr="00571A26">
        <w:rPr>
          <w:rFonts w:asciiTheme="majorBidi" w:hAnsiTheme="majorBidi" w:cstheme="majorBidi"/>
          <w:sz w:val="28"/>
          <w:szCs w:val="28"/>
        </w:rPr>
        <w:t xml:space="preserve">political engagement </w:t>
      </w:r>
      <w:commentRangeEnd w:id="21"/>
      <w:r w:rsidR="007A1E57">
        <w:rPr>
          <w:rStyle w:val="CommentReference"/>
        </w:rPr>
        <w:commentReference w:id="21"/>
      </w:r>
      <w:r w:rsidRPr="00571A26">
        <w:rPr>
          <w:rFonts w:asciiTheme="majorBidi" w:hAnsiTheme="majorBidi" w:cstheme="majorBidi"/>
          <w:sz w:val="28"/>
          <w:szCs w:val="28"/>
        </w:rPr>
        <w:t xml:space="preserve">— whatever their direction — influence each other (Bennett and Bennett 1989; </w:t>
      </w:r>
      <w:proofErr w:type="spellStart"/>
      <w:r w:rsidRPr="00571A26">
        <w:rPr>
          <w:rFonts w:asciiTheme="majorBidi" w:hAnsiTheme="majorBidi" w:cstheme="majorBidi"/>
          <w:sz w:val="28"/>
          <w:szCs w:val="28"/>
        </w:rPr>
        <w:t>Coffé</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Bolzendahl</w:t>
      </w:r>
      <w:proofErr w:type="spellEnd"/>
      <w:r w:rsidRPr="00571A26">
        <w:rPr>
          <w:rFonts w:asciiTheme="majorBidi" w:hAnsiTheme="majorBidi" w:cstheme="majorBidi"/>
          <w:sz w:val="28"/>
          <w:szCs w:val="28"/>
        </w:rPr>
        <w:t xml:space="preserve"> 2010; </w:t>
      </w:r>
      <w:proofErr w:type="spellStart"/>
      <w:r w:rsidRPr="00571A26">
        <w:rPr>
          <w:rFonts w:asciiTheme="majorBidi" w:hAnsiTheme="majorBidi" w:cstheme="majorBidi"/>
          <w:sz w:val="28"/>
          <w:szCs w:val="28"/>
        </w:rPr>
        <w:t>Coffé</w:t>
      </w:r>
      <w:proofErr w:type="spellEnd"/>
      <w:r w:rsidRPr="00571A26">
        <w:rPr>
          <w:rFonts w:asciiTheme="majorBidi" w:hAnsiTheme="majorBidi" w:cstheme="majorBidi"/>
          <w:sz w:val="28"/>
          <w:szCs w:val="28"/>
        </w:rPr>
        <w:t xml:space="preserve"> 2013; </w:t>
      </w:r>
      <w:proofErr w:type="spellStart"/>
      <w:r w:rsidRPr="00571A26">
        <w:rPr>
          <w:rFonts w:asciiTheme="majorBidi" w:hAnsiTheme="majorBidi" w:cstheme="majorBidi"/>
          <w:sz w:val="28"/>
          <w:szCs w:val="28"/>
        </w:rPr>
        <w:t>Ondercin</w:t>
      </w:r>
      <w:proofErr w:type="spellEnd"/>
      <w:r w:rsidRPr="00571A26">
        <w:rPr>
          <w:rFonts w:asciiTheme="majorBidi" w:hAnsiTheme="majorBidi" w:cstheme="majorBidi"/>
          <w:sz w:val="28"/>
          <w:szCs w:val="28"/>
        </w:rPr>
        <w:t xml:space="preserve"> and Jones-White 2011) and have consequences </w:t>
      </w:r>
      <w:proofErr w:type="spellStart"/>
      <w:ins w:id="22" w:author="Sylvia Bashevkin" w:date="2021-07-06T16:27:00Z">
        <w:r w:rsidR="007A1E57">
          <w:rPr>
            <w:rFonts w:asciiTheme="majorBidi" w:hAnsiTheme="majorBidi" w:cstheme="majorBidi"/>
            <w:sz w:val="28"/>
            <w:szCs w:val="28"/>
          </w:rPr>
          <w:t>for</w:t>
        </w:r>
      </w:ins>
      <w:del w:id="23" w:author="Sylvia Bashevkin" w:date="2021-07-06T16:27:00Z">
        <w:r w:rsidRPr="00571A26" w:rsidDel="007A1E57">
          <w:rPr>
            <w:rFonts w:asciiTheme="majorBidi" w:hAnsiTheme="majorBidi" w:cstheme="majorBidi"/>
            <w:sz w:val="28"/>
            <w:szCs w:val="28"/>
          </w:rPr>
          <w:delText xml:space="preserve">on </w:delText>
        </w:r>
      </w:del>
      <w:r w:rsidRPr="00571A26">
        <w:rPr>
          <w:rFonts w:asciiTheme="majorBidi" w:hAnsiTheme="majorBidi" w:cstheme="majorBidi"/>
          <w:sz w:val="28"/>
          <w:szCs w:val="28"/>
        </w:rPr>
        <w:lastRenderedPageBreak/>
        <w:t>at</w:t>
      </w:r>
      <w:proofErr w:type="spellEnd"/>
      <w:r w:rsidRPr="00571A26">
        <w:rPr>
          <w:rFonts w:asciiTheme="majorBidi" w:hAnsiTheme="majorBidi" w:cstheme="majorBidi"/>
          <w:sz w:val="28"/>
          <w:szCs w:val="28"/>
        </w:rPr>
        <w:t xml:space="preserve"> least two types of substantive citizen participation: discussing </w:t>
      </w:r>
      <w:commentRangeStart w:id="24"/>
      <w:r w:rsidRPr="00571A26">
        <w:rPr>
          <w:rFonts w:asciiTheme="majorBidi" w:hAnsiTheme="majorBidi" w:cstheme="majorBidi"/>
          <w:sz w:val="28"/>
          <w:szCs w:val="28"/>
        </w:rPr>
        <w:t>politics</w:t>
      </w:r>
      <w:commentRangeEnd w:id="24"/>
      <w:r w:rsidR="007A1E57">
        <w:rPr>
          <w:rStyle w:val="CommentReference"/>
        </w:rPr>
        <w:commentReference w:id="24"/>
      </w:r>
      <w:r w:rsidRPr="00571A26">
        <w:rPr>
          <w:rFonts w:asciiTheme="majorBidi" w:hAnsiTheme="majorBidi" w:cstheme="majorBidi"/>
          <w:sz w:val="28"/>
          <w:szCs w:val="28"/>
        </w:rPr>
        <w:t xml:space="preserve"> with other people and running for elected political office.</w:t>
      </w:r>
    </w:p>
    <w:p w14:paraId="438FE117"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Studies report men are more likely than women to discuss </w:t>
      </w:r>
      <w:r w:rsidRPr="007E2533">
        <w:rPr>
          <w:rFonts w:asciiTheme="majorBidi" w:hAnsiTheme="majorBidi" w:cstheme="majorBidi"/>
          <w:sz w:val="28"/>
          <w:szCs w:val="28"/>
          <w:highlight w:val="yellow"/>
          <w:rPrChange w:id="25" w:author="Sylvia Bashevkin" w:date="2021-07-06T16:28:00Z">
            <w:rPr>
              <w:rFonts w:asciiTheme="majorBidi" w:hAnsiTheme="majorBidi" w:cstheme="majorBidi"/>
              <w:sz w:val="28"/>
              <w:szCs w:val="28"/>
            </w:rPr>
          </w:rPrChange>
        </w:rPr>
        <w:t>politics</w:t>
      </w:r>
      <w:r w:rsidRPr="00571A26">
        <w:rPr>
          <w:rFonts w:asciiTheme="majorBidi" w:hAnsiTheme="majorBidi" w:cstheme="majorBidi"/>
          <w:sz w:val="28"/>
          <w:szCs w:val="28"/>
        </w:rPr>
        <w:t xml:space="preserve">, but women and men tend to think about </w:t>
      </w:r>
      <w:r w:rsidRPr="00571A26">
        <w:rPr>
          <w:rFonts w:asciiTheme="majorBidi" w:hAnsiTheme="majorBidi" w:cstheme="majorBidi"/>
          <w:i/>
          <w:iCs/>
          <w:sz w:val="28"/>
          <w:szCs w:val="28"/>
        </w:rPr>
        <w:t>partisan politics</w:t>
      </w:r>
      <w:r w:rsidRPr="00571A26">
        <w:rPr>
          <w:rFonts w:asciiTheme="majorBidi" w:hAnsiTheme="majorBidi" w:cstheme="majorBidi"/>
          <w:sz w:val="28"/>
          <w:szCs w:val="28"/>
        </w:rPr>
        <w:t xml:space="preserve"> more specifically when they think about politics (R. Campbell and Winters 2008; Ferrin et al. 2020). Traditional political discussion survey questions therefore mostly measure discussion of partisan politics, which is one aspect of politics on which men typically report more interest. As people usually discuss the </w:t>
      </w:r>
      <w:proofErr w:type="gramStart"/>
      <w:r w:rsidRPr="00571A26">
        <w:rPr>
          <w:rFonts w:asciiTheme="majorBidi" w:hAnsiTheme="majorBidi" w:cstheme="majorBidi"/>
          <w:sz w:val="28"/>
          <w:szCs w:val="28"/>
        </w:rPr>
        <w:t>topics</w:t>
      </w:r>
      <w:proofErr w:type="gramEnd"/>
      <w:r w:rsidRPr="00571A26">
        <w:rPr>
          <w:rFonts w:asciiTheme="majorBidi" w:hAnsiTheme="majorBidi" w:cstheme="majorBidi"/>
          <w:sz w:val="28"/>
          <w:szCs w:val="28"/>
        </w:rPr>
        <w:t xml:space="preserve"> they are most interested in, it seems likely that women discuss more often political topics for which they report more interest, such as health care or gender issues. Political discussion of various topics is seen as something desirable in participatory </w:t>
      </w:r>
      <w:commentRangeStart w:id="26"/>
      <w:r w:rsidRPr="00571A26">
        <w:rPr>
          <w:rFonts w:asciiTheme="majorBidi" w:hAnsiTheme="majorBidi" w:cstheme="majorBidi"/>
          <w:sz w:val="28"/>
          <w:szCs w:val="28"/>
        </w:rPr>
        <w:t>democracy</w:t>
      </w:r>
      <w:commentRangeEnd w:id="26"/>
      <w:r w:rsidR="007E2533">
        <w:rPr>
          <w:rStyle w:val="CommentReference"/>
        </w:rPr>
        <w:commentReference w:id="26"/>
      </w:r>
      <w:r w:rsidRPr="00571A26">
        <w:rPr>
          <w:rFonts w:asciiTheme="majorBidi" w:hAnsiTheme="majorBidi" w:cstheme="majorBidi"/>
          <w:sz w:val="28"/>
          <w:szCs w:val="28"/>
        </w:rPr>
        <w:t>.</w:t>
      </w:r>
    </w:p>
    <w:p w14:paraId="01BB1077"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Discussing with people with different ideas and views also creates a phenomenon of collective intelligence (</w:t>
      </w:r>
      <w:proofErr w:type="spellStart"/>
      <w:r w:rsidRPr="00571A26">
        <w:rPr>
          <w:rFonts w:asciiTheme="majorBidi" w:hAnsiTheme="majorBidi" w:cstheme="majorBidi"/>
          <w:sz w:val="28"/>
          <w:szCs w:val="28"/>
        </w:rPr>
        <w:t>Landemore</w:t>
      </w:r>
      <w:proofErr w:type="spellEnd"/>
      <w:r w:rsidRPr="00571A26">
        <w:rPr>
          <w:rFonts w:asciiTheme="majorBidi" w:hAnsiTheme="majorBidi" w:cstheme="majorBidi"/>
          <w:sz w:val="28"/>
          <w:szCs w:val="28"/>
        </w:rPr>
        <w:t xml:space="preserve"> 2013), which is seen as a desirable outcome from a democratic point of view, since it has been found both to reduce political polarization and to produce better reasoning, i.e., a better capacity at finding and evaluating arguments in deliberative context (Mercier and </w:t>
      </w:r>
      <w:proofErr w:type="spellStart"/>
      <w:r w:rsidRPr="00571A26">
        <w:rPr>
          <w:rFonts w:asciiTheme="majorBidi" w:hAnsiTheme="majorBidi" w:cstheme="majorBidi"/>
          <w:sz w:val="28"/>
          <w:szCs w:val="28"/>
        </w:rPr>
        <w:t>Landemore</w:t>
      </w:r>
      <w:proofErr w:type="spellEnd"/>
      <w:r w:rsidRPr="00571A26">
        <w:rPr>
          <w:rFonts w:asciiTheme="majorBidi" w:hAnsiTheme="majorBidi" w:cstheme="majorBidi"/>
          <w:sz w:val="28"/>
          <w:szCs w:val="28"/>
        </w:rPr>
        <w:t xml:space="preserve"> 2012). It therefore seems relevant to identify the socialization elements that lead to more diversity in political discussions — </w:t>
      </w:r>
      <w:r w:rsidRPr="00571A26">
        <w:rPr>
          <w:rFonts w:asciiTheme="majorBidi" w:hAnsiTheme="majorBidi" w:cstheme="majorBidi"/>
          <w:sz w:val="28"/>
          <w:szCs w:val="28"/>
        </w:rPr>
        <w:lastRenderedPageBreak/>
        <w:t>and men and women have different life experiences but also, often, different ideological viewpoints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et al. </w:t>
      </w:r>
      <w:commentRangeStart w:id="27"/>
      <w:r w:rsidRPr="00571A26">
        <w:rPr>
          <w:rFonts w:asciiTheme="majorBidi" w:hAnsiTheme="majorBidi" w:cstheme="majorBidi"/>
          <w:sz w:val="28"/>
          <w:szCs w:val="28"/>
        </w:rPr>
        <w:t>2005</w:t>
      </w:r>
      <w:commentRangeEnd w:id="27"/>
      <w:r w:rsidR="007E2533">
        <w:rPr>
          <w:rStyle w:val="CommentReference"/>
        </w:rPr>
        <w:commentReference w:id="27"/>
      </w:r>
      <w:r w:rsidRPr="00571A26">
        <w:rPr>
          <w:rFonts w:asciiTheme="majorBidi" w:hAnsiTheme="majorBidi" w:cstheme="majorBidi"/>
          <w:sz w:val="28"/>
          <w:szCs w:val="28"/>
        </w:rPr>
        <w:t>).</w:t>
      </w:r>
    </w:p>
    <w:p w14:paraId="0073684C"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Studies find men have more political ambition than women. This might be </w:t>
      </w:r>
      <w:proofErr w:type="gramStart"/>
      <w:r w:rsidRPr="00571A26">
        <w:rPr>
          <w:rFonts w:asciiTheme="majorBidi" w:hAnsiTheme="majorBidi" w:cstheme="majorBidi"/>
          <w:sz w:val="28"/>
          <w:szCs w:val="28"/>
        </w:rPr>
        <w:t>due to the fact that</w:t>
      </w:r>
      <w:proofErr w:type="gramEnd"/>
      <w:r w:rsidRPr="00571A26">
        <w:rPr>
          <w:rFonts w:asciiTheme="majorBidi" w:hAnsiTheme="majorBidi" w:cstheme="majorBidi"/>
          <w:sz w:val="28"/>
          <w:szCs w:val="28"/>
        </w:rPr>
        <w:t xml:space="preserve"> women “are more than twice as likely as men to consider themselves ‘not at all qualified’ to run for office (29% of women, compared to 14% of men) [and] are roughly 22% less likely than men to report parental encouragement” (Fox and Lawless 2005, 654). Political interest, self-perceived qualifications, and family socialization all predict political ambition — i.e., having previously considered the possibility of running for office. Gender differences in political interest and political efficacy might therefore help to explain why women are under-represented in legislative assemblies in </w:t>
      </w:r>
      <w:proofErr w:type="gramStart"/>
      <w:r w:rsidRPr="00571A26">
        <w:rPr>
          <w:rFonts w:asciiTheme="majorBidi" w:hAnsiTheme="majorBidi" w:cstheme="majorBidi"/>
          <w:sz w:val="28"/>
          <w:szCs w:val="28"/>
        </w:rPr>
        <w:t>the vast majority of</w:t>
      </w:r>
      <w:proofErr w:type="gramEnd"/>
      <w:r w:rsidRPr="00571A26">
        <w:rPr>
          <w:rFonts w:asciiTheme="majorBidi" w:hAnsiTheme="majorBidi" w:cstheme="majorBidi"/>
          <w:sz w:val="28"/>
          <w:szCs w:val="28"/>
        </w:rPr>
        <w:t xml:space="preserve"> countries (Inter-Parliamentary Union </w:t>
      </w:r>
      <w:commentRangeStart w:id="28"/>
      <w:r w:rsidRPr="00571A26">
        <w:rPr>
          <w:rFonts w:asciiTheme="majorBidi" w:hAnsiTheme="majorBidi" w:cstheme="majorBidi"/>
          <w:sz w:val="28"/>
          <w:szCs w:val="28"/>
        </w:rPr>
        <w:t>2021</w:t>
      </w:r>
      <w:commentRangeEnd w:id="28"/>
      <w:r w:rsidR="007E2533">
        <w:rPr>
          <w:rStyle w:val="CommentReference"/>
        </w:rPr>
        <w:commentReference w:id="28"/>
      </w:r>
      <w:r w:rsidRPr="00571A26">
        <w:rPr>
          <w:rFonts w:asciiTheme="majorBidi" w:hAnsiTheme="majorBidi" w:cstheme="majorBidi"/>
          <w:sz w:val="28"/>
          <w:szCs w:val="28"/>
        </w:rPr>
        <w:t xml:space="preserve">). In Canada too, </w:t>
      </w:r>
      <w:r w:rsidRPr="007E2533">
        <w:rPr>
          <w:rFonts w:asciiTheme="majorBidi" w:hAnsiTheme="majorBidi" w:cstheme="majorBidi"/>
          <w:sz w:val="28"/>
          <w:szCs w:val="28"/>
          <w:highlight w:val="yellow"/>
          <w:rPrChange w:id="29" w:author="Sylvia Bashevkin" w:date="2021-07-06T16:32:00Z">
            <w:rPr>
              <w:rFonts w:asciiTheme="majorBidi" w:hAnsiTheme="majorBidi" w:cstheme="majorBidi"/>
              <w:sz w:val="28"/>
              <w:szCs w:val="28"/>
            </w:rPr>
          </w:rPrChange>
        </w:rPr>
        <w:t xml:space="preserve">political issues are most often settled by assemblies and executives where men are the </w:t>
      </w:r>
      <w:commentRangeStart w:id="30"/>
      <w:r w:rsidRPr="007E2533">
        <w:rPr>
          <w:rFonts w:asciiTheme="majorBidi" w:hAnsiTheme="majorBidi" w:cstheme="majorBidi"/>
          <w:sz w:val="28"/>
          <w:szCs w:val="28"/>
          <w:highlight w:val="yellow"/>
          <w:rPrChange w:id="31" w:author="Sylvia Bashevkin" w:date="2021-07-06T16:32:00Z">
            <w:rPr>
              <w:rFonts w:asciiTheme="majorBidi" w:hAnsiTheme="majorBidi" w:cstheme="majorBidi"/>
              <w:sz w:val="28"/>
              <w:szCs w:val="28"/>
            </w:rPr>
          </w:rPrChange>
        </w:rPr>
        <w:t>majority</w:t>
      </w:r>
      <w:commentRangeEnd w:id="30"/>
      <w:r w:rsidR="007E2533">
        <w:rPr>
          <w:rStyle w:val="CommentReference"/>
        </w:rPr>
        <w:commentReference w:id="30"/>
      </w:r>
      <w:r w:rsidRPr="00571A26">
        <w:rPr>
          <w:rFonts w:asciiTheme="majorBidi" w:hAnsiTheme="majorBidi" w:cstheme="majorBidi"/>
          <w:sz w:val="28"/>
          <w:szCs w:val="28"/>
        </w:rPr>
        <w:t xml:space="preserve">. At the time of writing, while the Canadian federal cabinet is gender-balanced, the premiers of the 10 provinces are men, just like </w:t>
      </w:r>
      <w:proofErr w:type="gramStart"/>
      <w:r w:rsidRPr="00571A26">
        <w:rPr>
          <w:rFonts w:asciiTheme="majorBidi" w:hAnsiTheme="majorBidi" w:cstheme="majorBidi"/>
          <w:sz w:val="28"/>
          <w:szCs w:val="28"/>
        </w:rPr>
        <w:t>the majority of</w:t>
      </w:r>
      <w:proofErr w:type="gramEnd"/>
      <w:r w:rsidRPr="00571A26">
        <w:rPr>
          <w:rFonts w:asciiTheme="majorBidi" w:hAnsiTheme="majorBidi" w:cstheme="majorBidi"/>
          <w:sz w:val="28"/>
          <w:szCs w:val="28"/>
        </w:rPr>
        <w:t xml:space="preserve"> provincial ministers. Ten years earlier, Tolley (2011) also found that women represented less than 25% of Canadian legislators at the federal, provincial and municipal levels, and only 15% of mayors.</w:t>
      </w:r>
    </w:p>
    <w:p w14:paraId="6674CE87" w14:textId="6155B169"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Women’s lower levels of political ambition </w:t>
      </w:r>
      <w:proofErr w:type="spellStart"/>
      <w:ins w:id="32" w:author="Sylvia Bashevkin" w:date="2021-07-06T16:33:00Z">
        <w:r w:rsidR="007E2533">
          <w:rPr>
            <w:rFonts w:asciiTheme="majorBidi" w:hAnsiTheme="majorBidi" w:cstheme="majorBidi"/>
            <w:sz w:val="28"/>
            <w:szCs w:val="28"/>
          </w:rPr>
          <w:t>are</w:t>
        </w:r>
      </w:ins>
      <w:del w:id="33" w:author="Sylvia Bashevkin" w:date="2021-07-06T16:33:00Z">
        <w:r w:rsidRPr="00571A26" w:rsidDel="007E2533">
          <w:rPr>
            <w:rFonts w:asciiTheme="majorBidi" w:hAnsiTheme="majorBidi" w:cstheme="majorBidi"/>
            <w:sz w:val="28"/>
            <w:szCs w:val="28"/>
          </w:rPr>
          <w:delText xml:space="preserve">is </w:delText>
        </w:r>
      </w:del>
      <w:r w:rsidRPr="00571A26">
        <w:rPr>
          <w:rFonts w:asciiTheme="majorBidi" w:hAnsiTheme="majorBidi" w:cstheme="majorBidi"/>
          <w:sz w:val="28"/>
          <w:szCs w:val="28"/>
        </w:rPr>
        <w:t>not</w:t>
      </w:r>
      <w:proofErr w:type="spellEnd"/>
      <w:r w:rsidRPr="00571A26">
        <w:rPr>
          <w:rFonts w:asciiTheme="majorBidi" w:hAnsiTheme="majorBidi" w:cstheme="majorBidi"/>
          <w:sz w:val="28"/>
          <w:szCs w:val="28"/>
        </w:rPr>
        <w:t xml:space="preserve"> the only factor contributing to their legislative under-</w:t>
      </w:r>
      <w:commentRangeStart w:id="34"/>
      <w:r w:rsidRPr="00571A26">
        <w:rPr>
          <w:rFonts w:asciiTheme="majorBidi" w:hAnsiTheme="majorBidi" w:cstheme="majorBidi"/>
          <w:sz w:val="28"/>
          <w:szCs w:val="28"/>
        </w:rPr>
        <w:t>representation</w:t>
      </w:r>
      <w:commentRangeEnd w:id="34"/>
      <w:r w:rsidR="00711AD6">
        <w:rPr>
          <w:rStyle w:val="CommentReference"/>
        </w:rPr>
        <w:commentReference w:id="34"/>
      </w:r>
      <w:r w:rsidRPr="00571A26">
        <w:rPr>
          <w:rFonts w:asciiTheme="majorBidi" w:hAnsiTheme="majorBidi" w:cstheme="majorBidi"/>
          <w:sz w:val="28"/>
          <w:szCs w:val="28"/>
        </w:rPr>
        <w:t xml:space="preserve">. Discrimination against </w:t>
      </w:r>
      <w:r w:rsidRPr="00571A26">
        <w:rPr>
          <w:rFonts w:asciiTheme="majorBidi" w:hAnsiTheme="majorBidi" w:cstheme="majorBidi"/>
          <w:sz w:val="28"/>
          <w:szCs w:val="28"/>
        </w:rPr>
        <w:lastRenderedPageBreak/>
        <w:t xml:space="preserve">women by gatekeepers (Ashe and Stewart 2012) and by parties who make them candidates in hopeless ridings (Thomas and </w:t>
      </w:r>
      <w:proofErr w:type="spellStart"/>
      <w:r w:rsidRPr="00571A26">
        <w:rPr>
          <w:rFonts w:asciiTheme="majorBidi" w:hAnsiTheme="majorBidi" w:cstheme="majorBidi"/>
          <w:sz w:val="28"/>
          <w:szCs w:val="28"/>
        </w:rPr>
        <w:t>Bodet</w:t>
      </w:r>
      <w:proofErr w:type="spellEnd"/>
      <w:r w:rsidRPr="00571A26">
        <w:rPr>
          <w:rFonts w:asciiTheme="majorBidi" w:hAnsiTheme="majorBidi" w:cstheme="majorBidi"/>
          <w:sz w:val="28"/>
          <w:szCs w:val="28"/>
        </w:rPr>
        <w:t xml:space="preserve"> 2013) might explain part of the gender gap in legislative representation in the country, among other factors. Still, women are not discriminated at the polls by Canadian </w:t>
      </w:r>
      <w:commentRangeStart w:id="35"/>
      <w:r w:rsidRPr="00571A26">
        <w:rPr>
          <w:rFonts w:asciiTheme="majorBidi" w:hAnsiTheme="majorBidi" w:cstheme="majorBidi"/>
          <w:sz w:val="28"/>
          <w:szCs w:val="28"/>
        </w:rPr>
        <w:t>voters</w:t>
      </w:r>
      <w:commentRangeEnd w:id="35"/>
      <w:r w:rsidR="00711AD6">
        <w:rPr>
          <w:rStyle w:val="CommentReference"/>
        </w:rPr>
        <w:commentReference w:id="35"/>
      </w:r>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Sevi</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Arel-Bundock</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Blais</w:t>
      </w:r>
      <w:proofErr w:type="spellEnd"/>
      <w:r w:rsidRPr="00571A26">
        <w:rPr>
          <w:rFonts w:asciiTheme="majorBidi" w:hAnsiTheme="majorBidi" w:cstheme="majorBidi"/>
          <w:sz w:val="28"/>
          <w:szCs w:val="28"/>
        </w:rPr>
        <w:t xml:space="preserve"> 2019) and elites discriminate against </w:t>
      </w:r>
      <w:r w:rsidRPr="00571A26">
        <w:rPr>
          <w:rFonts w:asciiTheme="majorBidi" w:hAnsiTheme="majorBidi" w:cstheme="majorBidi"/>
          <w:i/>
          <w:iCs/>
          <w:sz w:val="28"/>
          <w:szCs w:val="28"/>
        </w:rPr>
        <w:t>men</w:t>
      </w:r>
      <w:r w:rsidRPr="00571A26">
        <w:rPr>
          <w:rFonts w:asciiTheme="majorBidi" w:hAnsiTheme="majorBidi" w:cstheme="majorBidi"/>
          <w:sz w:val="28"/>
          <w:szCs w:val="28"/>
        </w:rPr>
        <w:t xml:space="preserve"> when it comes to providing advice to political aspirants (</w:t>
      </w:r>
      <w:proofErr w:type="spellStart"/>
      <w:r w:rsidRPr="00571A26">
        <w:rPr>
          <w:rFonts w:asciiTheme="majorBidi" w:hAnsiTheme="majorBidi" w:cstheme="majorBidi"/>
          <w:sz w:val="28"/>
          <w:szCs w:val="28"/>
        </w:rPr>
        <w:t>Dhima</w:t>
      </w:r>
      <w:proofErr w:type="spellEnd"/>
      <w:r w:rsidRPr="00571A26">
        <w:rPr>
          <w:rFonts w:asciiTheme="majorBidi" w:hAnsiTheme="majorBidi" w:cstheme="majorBidi"/>
          <w:sz w:val="28"/>
          <w:szCs w:val="28"/>
        </w:rPr>
        <w:t xml:space="preserve"> 2020).</w:t>
      </w:r>
    </w:p>
    <w:p w14:paraId="2A23F43E"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Since policies often have different effects on men and women, which can be influenced by policymakers’ gender (Chattopadhyay and </w:t>
      </w:r>
      <w:proofErr w:type="spellStart"/>
      <w:r w:rsidRPr="00571A26">
        <w:rPr>
          <w:rFonts w:asciiTheme="majorBidi" w:hAnsiTheme="majorBidi" w:cstheme="majorBidi"/>
          <w:sz w:val="28"/>
          <w:szCs w:val="28"/>
        </w:rPr>
        <w:t>Duflo</w:t>
      </w:r>
      <w:proofErr w:type="spellEnd"/>
      <w:r w:rsidRPr="00571A26">
        <w:rPr>
          <w:rFonts w:asciiTheme="majorBidi" w:hAnsiTheme="majorBidi" w:cstheme="majorBidi"/>
          <w:sz w:val="28"/>
          <w:szCs w:val="28"/>
        </w:rPr>
        <w:t xml:space="preserve"> 2004; Donato et al. 2008), the fact that women are under-represented in the legislative and executive spheres has practical consequences on the kinds of legislation adopted. Studying the inception and causes of gender differences in political engagement therefore seems relevant. By identifying causes, potential solutions can be sought by relevant actors who seek assemblies that are more </w:t>
      </w:r>
      <w:proofErr w:type="gramStart"/>
      <w:r w:rsidRPr="00571A26">
        <w:rPr>
          <w:rFonts w:asciiTheme="majorBidi" w:hAnsiTheme="majorBidi" w:cstheme="majorBidi"/>
          <w:sz w:val="28"/>
          <w:szCs w:val="28"/>
        </w:rPr>
        <w:t>gender-balanced</w:t>
      </w:r>
      <w:proofErr w:type="gramEnd"/>
      <w:r w:rsidRPr="00571A26">
        <w:rPr>
          <w:rFonts w:asciiTheme="majorBidi" w:hAnsiTheme="majorBidi" w:cstheme="majorBidi"/>
          <w:sz w:val="28"/>
          <w:szCs w:val="28"/>
        </w:rPr>
        <w:t>.</w:t>
      </w:r>
    </w:p>
    <w:p w14:paraId="405DC823"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For the sake of simplicity, and because </w:t>
      </w:r>
      <w:r w:rsidRPr="00711AD6">
        <w:rPr>
          <w:rFonts w:asciiTheme="majorBidi" w:hAnsiTheme="majorBidi" w:cstheme="majorBidi"/>
          <w:sz w:val="28"/>
          <w:szCs w:val="28"/>
          <w:highlight w:val="yellow"/>
          <w:rPrChange w:id="36" w:author="Sylvia Bashevkin" w:date="2021-07-06T16:37:00Z">
            <w:rPr>
              <w:rFonts w:asciiTheme="majorBidi" w:hAnsiTheme="majorBidi" w:cstheme="majorBidi"/>
              <w:sz w:val="28"/>
              <w:szCs w:val="28"/>
            </w:rPr>
          </w:rPrChange>
        </w:rPr>
        <w:t>political interest</w:t>
      </w:r>
      <w:r w:rsidRPr="00571A26">
        <w:rPr>
          <w:rFonts w:asciiTheme="majorBidi" w:hAnsiTheme="majorBidi" w:cstheme="majorBidi"/>
          <w:sz w:val="28"/>
          <w:szCs w:val="28"/>
        </w:rPr>
        <w:t xml:space="preserve"> is an antecedent to both political ambition and political discussion, this literature review focuses on political interest, with references to other aspects of </w:t>
      </w:r>
      <w:r w:rsidRPr="00711AD6">
        <w:rPr>
          <w:rFonts w:asciiTheme="majorBidi" w:hAnsiTheme="majorBidi" w:cstheme="majorBidi"/>
          <w:sz w:val="28"/>
          <w:szCs w:val="28"/>
          <w:highlight w:val="yellow"/>
          <w:rPrChange w:id="37" w:author="Sylvia Bashevkin" w:date="2021-07-06T16:38:00Z">
            <w:rPr>
              <w:rFonts w:asciiTheme="majorBidi" w:hAnsiTheme="majorBidi" w:cstheme="majorBidi"/>
              <w:sz w:val="28"/>
              <w:szCs w:val="28"/>
            </w:rPr>
          </w:rPrChange>
        </w:rPr>
        <w:t>political engagement</w:t>
      </w:r>
      <w:r w:rsidRPr="00571A26">
        <w:rPr>
          <w:rFonts w:asciiTheme="majorBidi" w:hAnsiTheme="majorBidi" w:cstheme="majorBidi"/>
          <w:sz w:val="28"/>
          <w:szCs w:val="28"/>
        </w:rPr>
        <w:t xml:space="preserve"> </w:t>
      </w:r>
      <w:commentRangeStart w:id="38"/>
      <w:r w:rsidRPr="00571A26">
        <w:rPr>
          <w:rFonts w:asciiTheme="majorBidi" w:hAnsiTheme="majorBidi" w:cstheme="majorBidi"/>
          <w:sz w:val="28"/>
          <w:szCs w:val="28"/>
        </w:rPr>
        <w:t>when</w:t>
      </w:r>
      <w:commentRangeEnd w:id="38"/>
      <w:r w:rsidR="00711AD6">
        <w:rPr>
          <w:rStyle w:val="CommentReference"/>
        </w:rPr>
        <w:commentReference w:id="38"/>
      </w:r>
      <w:r w:rsidRPr="00571A26">
        <w:rPr>
          <w:rFonts w:asciiTheme="majorBidi" w:hAnsiTheme="majorBidi" w:cstheme="majorBidi"/>
          <w:sz w:val="28"/>
          <w:szCs w:val="28"/>
        </w:rPr>
        <w:t xml:space="preserve"> relevant.</w:t>
      </w:r>
    </w:p>
    <w:p w14:paraId="68D3C9D8" w14:textId="77777777" w:rsidR="00165100" w:rsidRPr="00571A26" w:rsidRDefault="007E35F9" w:rsidP="00571A26">
      <w:pPr>
        <w:pStyle w:val="Heading1"/>
        <w:spacing w:line="480" w:lineRule="auto"/>
        <w:rPr>
          <w:rFonts w:asciiTheme="majorBidi" w:hAnsiTheme="majorBidi"/>
          <w:sz w:val="28"/>
          <w:szCs w:val="28"/>
        </w:rPr>
      </w:pPr>
      <w:bookmarkStart w:id="39" w:name="X35014707a05894b9f783da34d372fd089954ce2"/>
      <w:bookmarkEnd w:id="14"/>
      <w:r w:rsidRPr="00571A26">
        <w:rPr>
          <w:rFonts w:asciiTheme="majorBidi" w:hAnsiTheme="majorBidi"/>
          <w:sz w:val="28"/>
          <w:szCs w:val="28"/>
        </w:rPr>
        <w:lastRenderedPageBreak/>
        <w:t>Puzzle: explaining the emergence of gender differences in political interest</w:t>
      </w:r>
    </w:p>
    <w:p w14:paraId="1FF34939" w14:textId="77777777" w:rsidR="00165100" w:rsidRPr="00571A26" w:rsidRDefault="007E35F9" w:rsidP="00571A26">
      <w:pPr>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This dissertation answers the following question: </w:t>
      </w:r>
      <w:r w:rsidRPr="00571A26">
        <w:rPr>
          <w:rFonts w:asciiTheme="majorBidi" w:hAnsiTheme="majorBidi" w:cstheme="majorBidi"/>
          <w:i/>
          <w:iCs/>
          <w:sz w:val="28"/>
          <w:szCs w:val="28"/>
        </w:rPr>
        <w:t>“How and when do gender differences in political interest emerge?”</w:t>
      </w:r>
      <w:r w:rsidRPr="00571A26">
        <w:rPr>
          <w:rFonts w:asciiTheme="majorBidi" w:hAnsiTheme="majorBidi" w:cstheme="majorBidi"/>
          <w:sz w:val="28"/>
          <w:szCs w:val="28"/>
        </w:rPr>
        <w:t xml:space="preserve"> This section reviews the main theories that have been suggested to account for women’s lower overall levels of political interest and concludes that no unified theory has been proposed thus far to account for the emergence of this gap.</w:t>
      </w:r>
    </w:p>
    <w:p w14:paraId="534CDCCF"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First, women politicians’ relative absence in politics might explain part of the gender gap in political interest. Mayer and Schmidt (2004) find that adolescent boys and girls in the United States, Mexico, Japan, and China all think politics is a men’s domain, and girls are more likely than boys to report so. Adolescent boys also report higher </w:t>
      </w:r>
      <w:r w:rsidRPr="00711AD6">
        <w:rPr>
          <w:rFonts w:asciiTheme="majorBidi" w:hAnsiTheme="majorBidi" w:cstheme="majorBidi"/>
          <w:sz w:val="28"/>
          <w:szCs w:val="28"/>
          <w:highlight w:val="yellow"/>
          <w:rPrChange w:id="40" w:author="Sylvia Bashevkin" w:date="2021-07-06T16:39:00Z">
            <w:rPr>
              <w:rFonts w:asciiTheme="majorBidi" w:hAnsiTheme="majorBidi" w:cstheme="majorBidi"/>
              <w:sz w:val="28"/>
              <w:szCs w:val="28"/>
            </w:rPr>
          </w:rPrChange>
        </w:rPr>
        <w:t xml:space="preserve">political </w:t>
      </w:r>
      <w:commentRangeStart w:id="41"/>
      <w:r w:rsidRPr="00711AD6">
        <w:rPr>
          <w:rFonts w:asciiTheme="majorBidi" w:hAnsiTheme="majorBidi" w:cstheme="majorBidi"/>
          <w:sz w:val="28"/>
          <w:szCs w:val="28"/>
          <w:highlight w:val="yellow"/>
          <w:rPrChange w:id="42" w:author="Sylvia Bashevkin" w:date="2021-07-06T16:39:00Z">
            <w:rPr>
              <w:rFonts w:asciiTheme="majorBidi" w:hAnsiTheme="majorBidi" w:cstheme="majorBidi"/>
              <w:sz w:val="28"/>
              <w:szCs w:val="28"/>
            </w:rPr>
          </w:rPrChange>
        </w:rPr>
        <w:t>interest</w:t>
      </w:r>
      <w:commentRangeEnd w:id="41"/>
      <w:r w:rsidR="00711AD6">
        <w:rPr>
          <w:rStyle w:val="CommentReference"/>
        </w:rPr>
        <w:commentReference w:id="41"/>
      </w:r>
      <w:r w:rsidRPr="00571A26">
        <w:rPr>
          <w:rFonts w:asciiTheme="majorBidi" w:hAnsiTheme="majorBidi" w:cstheme="majorBidi"/>
          <w:sz w:val="28"/>
          <w:szCs w:val="28"/>
        </w:rPr>
        <w:t xml:space="preserve">. These two findings might be </w:t>
      </w:r>
      <w:proofErr w:type="gramStart"/>
      <w:r w:rsidRPr="00571A26">
        <w:rPr>
          <w:rFonts w:asciiTheme="majorBidi" w:hAnsiTheme="majorBidi" w:cstheme="majorBidi"/>
          <w:sz w:val="28"/>
          <w:szCs w:val="28"/>
        </w:rPr>
        <w:t>due to the fact that</w:t>
      </w:r>
      <w:proofErr w:type="gramEnd"/>
      <w:r w:rsidRPr="00571A26">
        <w:rPr>
          <w:rFonts w:asciiTheme="majorBidi" w:hAnsiTheme="majorBidi" w:cstheme="majorBidi"/>
          <w:sz w:val="28"/>
          <w:szCs w:val="28"/>
        </w:rPr>
        <w:t xml:space="preserve"> these four countries, like almost all countries in the world, are represented by a majority of men legislators. </w:t>
      </w:r>
      <w:proofErr w:type="spellStart"/>
      <w:r w:rsidRPr="00571A26">
        <w:rPr>
          <w:rFonts w:asciiTheme="majorBidi" w:hAnsiTheme="majorBidi" w:cstheme="majorBidi"/>
          <w:sz w:val="28"/>
          <w:szCs w:val="28"/>
        </w:rPr>
        <w:t>Bühlmann</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Schädel</w:t>
      </w:r>
      <w:proofErr w:type="spellEnd"/>
      <w:r w:rsidRPr="00571A26">
        <w:rPr>
          <w:rFonts w:asciiTheme="majorBidi" w:hAnsiTheme="majorBidi" w:cstheme="majorBidi"/>
          <w:sz w:val="28"/>
          <w:szCs w:val="28"/>
        </w:rPr>
        <w:t xml:space="preserve"> (2012)’s study of 33 European countries finds political interest is higher among men than women, but this gap is smaller in countries with higher proportions of women in the legislative </w:t>
      </w:r>
      <w:commentRangeStart w:id="43"/>
      <w:r w:rsidRPr="00571A26">
        <w:rPr>
          <w:rFonts w:asciiTheme="majorBidi" w:hAnsiTheme="majorBidi" w:cstheme="majorBidi"/>
          <w:sz w:val="28"/>
          <w:szCs w:val="28"/>
        </w:rPr>
        <w:t>assembly</w:t>
      </w:r>
      <w:commentRangeEnd w:id="43"/>
      <w:r w:rsidR="00711AD6">
        <w:rPr>
          <w:rStyle w:val="CommentReference"/>
        </w:rPr>
        <w:commentReference w:id="43"/>
      </w:r>
      <w:r w:rsidRPr="00571A26">
        <w:rPr>
          <w:rFonts w:asciiTheme="majorBidi" w:hAnsiTheme="majorBidi" w:cstheme="majorBidi"/>
          <w:sz w:val="28"/>
          <w:szCs w:val="28"/>
        </w:rPr>
        <w:t>. Still, predicted probabilities show that women would be significantly less interested in politics even in a country whose parliament has reached gender parity.</w:t>
      </w:r>
    </w:p>
    <w:p w14:paraId="46BFC784"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lastRenderedPageBreak/>
        <w:t xml:space="preserve">Second, </w:t>
      </w:r>
      <w:proofErr w:type="spellStart"/>
      <w:r w:rsidRPr="00571A26">
        <w:rPr>
          <w:rFonts w:asciiTheme="majorBidi" w:hAnsiTheme="majorBidi" w:cstheme="majorBidi"/>
          <w:sz w:val="28"/>
          <w:szCs w:val="28"/>
        </w:rPr>
        <w:t>Kittilson</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Schwindt</w:t>
      </w:r>
      <w:proofErr w:type="spellEnd"/>
      <w:r w:rsidRPr="00571A26">
        <w:rPr>
          <w:rFonts w:asciiTheme="majorBidi" w:hAnsiTheme="majorBidi" w:cstheme="majorBidi"/>
          <w:sz w:val="28"/>
          <w:szCs w:val="28"/>
        </w:rPr>
        <w:t xml:space="preserve">-Bayer (2010) find that proportional election systems — but not federalism and parliamentary systems — reduce gender gaps in political interest and political discussion compared with plurality systems. However, this distinction does not address the root cause of the gender </w:t>
      </w:r>
      <w:commentRangeStart w:id="44"/>
      <w:r w:rsidRPr="00571A26">
        <w:rPr>
          <w:rFonts w:asciiTheme="majorBidi" w:hAnsiTheme="majorBidi" w:cstheme="majorBidi"/>
          <w:sz w:val="28"/>
          <w:szCs w:val="28"/>
        </w:rPr>
        <w:t>gap</w:t>
      </w:r>
      <w:commentRangeEnd w:id="44"/>
      <w:r w:rsidR="00711AD6">
        <w:rPr>
          <w:rStyle w:val="CommentReference"/>
        </w:rPr>
        <w:commentReference w:id="44"/>
      </w:r>
      <w:r w:rsidRPr="00571A26">
        <w:rPr>
          <w:rFonts w:asciiTheme="majorBidi" w:hAnsiTheme="majorBidi" w:cstheme="majorBidi"/>
          <w:sz w:val="28"/>
          <w:szCs w:val="28"/>
        </w:rPr>
        <w:t>.</w:t>
      </w:r>
    </w:p>
    <w:p w14:paraId="4655F662"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Third, being newly a first-time parent has a bigger negative impact on political discussion and </w:t>
      </w:r>
      <w:commentRangeStart w:id="45"/>
      <w:r w:rsidRPr="00711AD6">
        <w:rPr>
          <w:rFonts w:asciiTheme="majorBidi" w:hAnsiTheme="majorBidi" w:cstheme="majorBidi"/>
          <w:sz w:val="28"/>
          <w:szCs w:val="28"/>
          <w:highlight w:val="yellow"/>
          <w:rPrChange w:id="46" w:author="Sylvia Bashevkin" w:date="2021-07-06T16:41:00Z">
            <w:rPr>
              <w:rFonts w:asciiTheme="majorBidi" w:hAnsiTheme="majorBidi" w:cstheme="majorBidi"/>
              <w:sz w:val="28"/>
              <w:szCs w:val="28"/>
            </w:rPr>
          </w:rPrChange>
        </w:rPr>
        <w:t>participation</w:t>
      </w:r>
      <w:commentRangeEnd w:id="45"/>
      <w:r w:rsidR="00711AD6">
        <w:rPr>
          <w:rStyle w:val="CommentReference"/>
        </w:rPr>
        <w:commentReference w:id="45"/>
      </w:r>
      <w:r w:rsidRPr="00571A26">
        <w:rPr>
          <w:rFonts w:asciiTheme="majorBidi" w:hAnsiTheme="majorBidi" w:cstheme="majorBidi"/>
          <w:sz w:val="28"/>
          <w:szCs w:val="28"/>
        </w:rPr>
        <w:t xml:space="preserve"> for women than men in the United States. This effect is directly the result of childbirth and is very strong in the short run since housework duties and child-rearing are disproportionately handled by women (Beauvais 2020). However, the effect diminishes in the long run, according to Beauvais (2020) and Kay et al. (1987). While a similar effect affects fathers, mothers are disproportionately affected by childbirth (Bhatti et al. 2019). These findings might also translate to political interest. However,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Giles, and Thomas (2008) find that childbirth is not related to declines in political discussion or participation in Canada.</w:t>
      </w:r>
    </w:p>
    <w:p w14:paraId="6AD9E8DD"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More generally, being a mother has a negative effect on </w:t>
      </w:r>
      <w:r w:rsidRPr="00711AD6">
        <w:rPr>
          <w:rFonts w:asciiTheme="majorBidi" w:hAnsiTheme="majorBidi" w:cstheme="majorBidi"/>
          <w:sz w:val="28"/>
          <w:szCs w:val="28"/>
          <w:highlight w:val="yellow"/>
          <w:rPrChange w:id="47" w:author="Sylvia Bashevkin" w:date="2021-07-06T16:43:00Z">
            <w:rPr>
              <w:rFonts w:asciiTheme="majorBidi" w:hAnsiTheme="majorBidi" w:cstheme="majorBidi"/>
              <w:sz w:val="28"/>
              <w:szCs w:val="28"/>
            </w:rPr>
          </w:rPrChange>
        </w:rPr>
        <w:t>political interest</w:t>
      </w:r>
      <w:r w:rsidRPr="00571A26">
        <w:rPr>
          <w:rFonts w:asciiTheme="majorBidi" w:hAnsiTheme="majorBidi" w:cstheme="majorBidi"/>
          <w:sz w:val="28"/>
          <w:szCs w:val="28"/>
        </w:rPr>
        <w:t xml:space="preserve"> similar in size to being a father, though women are more likely to report lacking time to keep up with </w:t>
      </w:r>
      <w:r w:rsidRPr="00832E45">
        <w:rPr>
          <w:rFonts w:asciiTheme="majorBidi" w:hAnsiTheme="majorBidi" w:cstheme="majorBidi"/>
          <w:sz w:val="28"/>
          <w:szCs w:val="28"/>
          <w:highlight w:val="yellow"/>
          <w:rPrChange w:id="48" w:author="Sylvia Bashevkin" w:date="2021-07-06T16:44:00Z">
            <w:rPr>
              <w:rFonts w:asciiTheme="majorBidi" w:hAnsiTheme="majorBidi" w:cstheme="majorBidi"/>
              <w:sz w:val="28"/>
              <w:szCs w:val="28"/>
            </w:rPr>
          </w:rPrChange>
        </w:rPr>
        <w:t>politics</w:t>
      </w:r>
      <w:r w:rsidRPr="00571A26">
        <w:rPr>
          <w:rFonts w:asciiTheme="majorBidi" w:hAnsiTheme="majorBidi" w:cstheme="majorBidi"/>
          <w:sz w:val="28"/>
          <w:szCs w:val="28"/>
        </w:rPr>
        <w:t xml:space="preserve"> due to family time pressures (R. Campbell and Winters 2008).</w:t>
      </w:r>
    </w:p>
    <w:p w14:paraId="44C74944"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lastRenderedPageBreak/>
        <w:t xml:space="preserve">Fourth, Jennings and Niemi (2014) fail to find strong effects of </w:t>
      </w:r>
      <w:proofErr w:type="spellStart"/>
      <w:r w:rsidRPr="00571A26">
        <w:rPr>
          <w:rFonts w:asciiTheme="majorBidi" w:hAnsiTheme="majorBidi" w:cstheme="majorBidi"/>
          <w:sz w:val="28"/>
          <w:szCs w:val="28"/>
        </w:rPr>
        <w:t>labour</w:t>
      </w:r>
      <w:proofErr w:type="spellEnd"/>
      <w:r w:rsidRPr="00571A26">
        <w:rPr>
          <w:rFonts w:asciiTheme="majorBidi" w:hAnsiTheme="majorBidi" w:cstheme="majorBidi"/>
          <w:sz w:val="28"/>
          <w:szCs w:val="28"/>
        </w:rPr>
        <w:t xml:space="preserve"> force participation on the gender gap in </w:t>
      </w:r>
      <w:r w:rsidRPr="004E6551">
        <w:rPr>
          <w:rFonts w:asciiTheme="majorBidi" w:hAnsiTheme="majorBidi" w:cstheme="majorBidi"/>
          <w:sz w:val="28"/>
          <w:szCs w:val="28"/>
          <w:highlight w:val="yellow"/>
          <w:rPrChange w:id="49" w:author="Sylvia Bashevkin" w:date="2021-07-06T16:48:00Z">
            <w:rPr>
              <w:rFonts w:asciiTheme="majorBidi" w:hAnsiTheme="majorBidi" w:cstheme="majorBidi"/>
              <w:sz w:val="28"/>
              <w:szCs w:val="28"/>
            </w:rPr>
          </w:rPrChange>
        </w:rPr>
        <w:t>political interest</w:t>
      </w:r>
      <w:r w:rsidRPr="00571A26">
        <w:rPr>
          <w:rFonts w:asciiTheme="majorBidi" w:hAnsiTheme="majorBidi" w:cstheme="majorBidi"/>
          <w:sz w:val="28"/>
          <w:szCs w:val="28"/>
        </w:rPr>
        <w:t xml:space="preserve">. Similarly, Schlozman, Burns, and </w:t>
      </w:r>
      <w:proofErr w:type="spellStart"/>
      <w:r w:rsidRPr="00571A26">
        <w:rPr>
          <w:rFonts w:asciiTheme="majorBidi" w:hAnsiTheme="majorBidi" w:cstheme="majorBidi"/>
          <w:sz w:val="28"/>
          <w:szCs w:val="28"/>
        </w:rPr>
        <w:t>Verba</w:t>
      </w:r>
      <w:proofErr w:type="spellEnd"/>
      <w:r w:rsidRPr="00571A26">
        <w:rPr>
          <w:rFonts w:asciiTheme="majorBidi" w:hAnsiTheme="majorBidi" w:cstheme="majorBidi"/>
          <w:sz w:val="28"/>
          <w:szCs w:val="28"/>
        </w:rPr>
        <w:t xml:space="preserve"> (1999) “had expected that exposure on the job to a broader array of people and issues would heighten engagement with politics [including political interest], especially among women” (p. 44), but they instead find null </w:t>
      </w:r>
      <w:commentRangeStart w:id="50"/>
      <w:r w:rsidRPr="00571A26">
        <w:rPr>
          <w:rFonts w:asciiTheme="majorBidi" w:hAnsiTheme="majorBidi" w:cstheme="majorBidi"/>
          <w:sz w:val="28"/>
          <w:szCs w:val="28"/>
        </w:rPr>
        <w:t>results</w:t>
      </w:r>
      <w:commentRangeEnd w:id="50"/>
      <w:r w:rsidR="004E6551">
        <w:rPr>
          <w:rStyle w:val="CommentReference"/>
        </w:rPr>
        <w:commentReference w:id="50"/>
      </w:r>
      <w:r w:rsidRPr="00571A26">
        <w:rPr>
          <w:rFonts w:asciiTheme="majorBidi" w:hAnsiTheme="majorBidi" w:cstheme="majorBidi"/>
          <w:sz w:val="28"/>
          <w:szCs w:val="28"/>
        </w:rPr>
        <w:t>.</w:t>
      </w:r>
    </w:p>
    <w:p w14:paraId="2C528D98"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Fifth, the impact of genetics on political engagement has been confirmed by many studies (Dawes and Loewen 2009; Fowler, Baker, and Dawes 2008; Loewen and Dawes 2012). </w:t>
      </w:r>
      <w:proofErr w:type="spellStart"/>
      <w:r w:rsidRPr="00571A26">
        <w:rPr>
          <w:rFonts w:asciiTheme="majorBidi" w:hAnsiTheme="majorBidi" w:cstheme="majorBidi"/>
          <w:sz w:val="28"/>
          <w:szCs w:val="28"/>
        </w:rPr>
        <w:t>Klemmensen</w:t>
      </w:r>
      <w:proofErr w:type="spellEnd"/>
      <w:r w:rsidRPr="00571A26">
        <w:rPr>
          <w:rFonts w:asciiTheme="majorBidi" w:hAnsiTheme="majorBidi" w:cstheme="majorBidi"/>
          <w:sz w:val="28"/>
          <w:szCs w:val="28"/>
        </w:rPr>
        <w:t xml:space="preserve"> et al. (2012) specifically find that political interest and political efficacy are heritable and come from the same underlying genetic factor, but it remains unclear whether this underlying factor is more present among men, women or none of them. These studies also emphasize that genetic differences, when they are found, add to but do not replace differences in political </w:t>
      </w:r>
      <w:commentRangeStart w:id="51"/>
      <w:r w:rsidRPr="00571A26">
        <w:rPr>
          <w:rFonts w:asciiTheme="majorBidi" w:hAnsiTheme="majorBidi" w:cstheme="majorBidi"/>
          <w:sz w:val="28"/>
          <w:szCs w:val="28"/>
        </w:rPr>
        <w:t>socialization</w:t>
      </w:r>
      <w:commentRangeEnd w:id="51"/>
      <w:r w:rsidR="004E6551">
        <w:rPr>
          <w:rStyle w:val="CommentReference"/>
        </w:rPr>
        <w:commentReference w:id="51"/>
      </w:r>
      <w:r w:rsidRPr="00571A26">
        <w:rPr>
          <w:rFonts w:asciiTheme="majorBidi" w:hAnsiTheme="majorBidi" w:cstheme="majorBidi"/>
          <w:sz w:val="28"/>
          <w:szCs w:val="28"/>
        </w:rPr>
        <w:t>.</w:t>
      </w:r>
    </w:p>
    <w:p w14:paraId="760EDC87" w14:textId="2E9E80B6"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Sixth, women might simply be interested in those aspects of politics that are not viewed as “typical” politics. On average, women report more interest in topics such as health care, education and gender issues, while men report more interest </w:t>
      </w:r>
      <w:proofErr w:type="spellStart"/>
      <w:ins w:id="52" w:author="Sylvia Bashevkin" w:date="2021-07-06T16:50:00Z">
        <w:r w:rsidR="004E6551">
          <w:rPr>
            <w:rFonts w:asciiTheme="majorBidi" w:hAnsiTheme="majorBidi" w:cstheme="majorBidi"/>
            <w:sz w:val="28"/>
            <w:szCs w:val="28"/>
          </w:rPr>
          <w:t>in</w:t>
        </w:r>
      </w:ins>
      <w:del w:id="53" w:author="Sylvia Bashevkin" w:date="2021-07-06T16:50:00Z">
        <w:r w:rsidRPr="00571A26" w:rsidDel="004E6551">
          <w:rPr>
            <w:rFonts w:asciiTheme="majorBidi" w:hAnsiTheme="majorBidi" w:cstheme="majorBidi"/>
            <w:sz w:val="28"/>
            <w:szCs w:val="28"/>
          </w:rPr>
          <w:delText xml:space="preserve">for </w:delText>
        </w:r>
      </w:del>
      <w:r w:rsidRPr="00571A26">
        <w:rPr>
          <w:rFonts w:asciiTheme="majorBidi" w:hAnsiTheme="majorBidi" w:cstheme="majorBidi"/>
          <w:sz w:val="28"/>
          <w:szCs w:val="28"/>
        </w:rPr>
        <w:t>foreign</w:t>
      </w:r>
      <w:proofErr w:type="spellEnd"/>
      <w:r w:rsidRPr="00571A26">
        <w:rPr>
          <w:rFonts w:asciiTheme="majorBidi" w:hAnsiTheme="majorBidi" w:cstheme="majorBidi"/>
          <w:sz w:val="28"/>
          <w:szCs w:val="28"/>
        </w:rPr>
        <w:t xml:space="preserve"> policy, partisan politics, and law and order (R. Campbell and Winters 2008; Ferrin et al. 2020). Some topics, such as taxes, seem to be equally interesting to men and women. Both studies conclude that men and </w:t>
      </w:r>
      <w:r w:rsidRPr="00571A26">
        <w:rPr>
          <w:rFonts w:asciiTheme="majorBidi" w:hAnsiTheme="majorBidi" w:cstheme="majorBidi"/>
          <w:sz w:val="28"/>
          <w:szCs w:val="28"/>
        </w:rPr>
        <w:lastRenderedPageBreak/>
        <w:t xml:space="preserve">women are simply interested in different domains of politics and that politics is </w:t>
      </w:r>
      <w:r w:rsidRPr="004E6551">
        <w:rPr>
          <w:rFonts w:asciiTheme="majorBidi" w:hAnsiTheme="majorBidi" w:cstheme="majorBidi"/>
          <w:sz w:val="28"/>
          <w:szCs w:val="28"/>
          <w:highlight w:val="yellow"/>
          <w:rPrChange w:id="54" w:author="Sylvia Bashevkin" w:date="2021-07-06T16:50:00Z">
            <w:rPr>
              <w:rFonts w:asciiTheme="majorBidi" w:hAnsiTheme="majorBidi" w:cstheme="majorBidi"/>
              <w:sz w:val="28"/>
              <w:szCs w:val="28"/>
            </w:rPr>
          </w:rPrChange>
        </w:rPr>
        <w:t xml:space="preserve">mentally </w:t>
      </w:r>
      <w:commentRangeStart w:id="55"/>
      <w:r w:rsidRPr="004E6551">
        <w:rPr>
          <w:rFonts w:asciiTheme="majorBidi" w:hAnsiTheme="majorBidi" w:cstheme="majorBidi"/>
          <w:sz w:val="28"/>
          <w:szCs w:val="28"/>
          <w:highlight w:val="yellow"/>
          <w:rPrChange w:id="56" w:author="Sylvia Bashevkin" w:date="2021-07-06T16:50:00Z">
            <w:rPr>
              <w:rFonts w:asciiTheme="majorBidi" w:hAnsiTheme="majorBidi" w:cstheme="majorBidi"/>
              <w:sz w:val="28"/>
              <w:szCs w:val="28"/>
            </w:rPr>
          </w:rPrChange>
        </w:rPr>
        <w:t>associated</w:t>
      </w:r>
      <w:commentRangeEnd w:id="55"/>
      <w:r w:rsidR="004E6551">
        <w:rPr>
          <w:rStyle w:val="CommentReference"/>
        </w:rPr>
        <w:commentReference w:id="55"/>
      </w:r>
      <w:r w:rsidRPr="00571A26">
        <w:rPr>
          <w:rFonts w:asciiTheme="majorBidi" w:hAnsiTheme="majorBidi" w:cstheme="majorBidi"/>
          <w:sz w:val="28"/>
          <w:szCs w:val="28"/>
        </w:rPr>
        <w:t xml:space="preserve"> with elections and parties, topics in which men have more interest. This therefore leads women to report lower levels of overall political interest.</w:t>
      </w:r>
    </w:p>
    <w:p w14:paraId="332F1EDB"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R. Campbell and Winters (2008) show that men’s higher </w:t>
      </w:r>
      <w:r w:rsidRPr="00571A26">
        <w:rPr>
          <w:rFonts w:asciiTheme="majorBidi" w:hAnsiTheme="majorBidi" w:cstheme="majorBidi"/>
          <w:i/>
          <w:iCs/>
          <w:sz w:val="28"/>
          <w:szCs w:val="28"/>
        </w:rPr>
        <w:t>partisan political interest</w:t>
      </w:r>
      <w:r w:rsidRPr="00571A26">
        <w:rPr>
          <w:rFonts w:asciiTheme="majorBidi" w:hAnsiTheme="majorBidi" w:cstheme="majorBidi"/>
          <w:sz w:val="28"/>
          <w:szCs w:val="28"/>
        </w:rPr>
        <w:t xml:space="preserve"> derives from the fact that they are more </w:t>
      </w:r>
      <w:r w:rsidRPr="00571A26">
        <w:rPr>
          <w:rFonts w:asciiTheme="majorBidi" w:hAnsiTheme="majorBidi" w:cstheme="majorBidi"/>
          <w:i/>
          <w:iCs/>
          <w:sz w:val="28"/>
          <w:szCs w:val="28"/>
        </w:rPr>
        <w:t>agentic</w:t>
      </w:r>
      <w:r w:rsidRPr="00571A26">
        <w:rPr>
          <w:rFonts w:asciiTheme="majorBidi" w:hAnsiTheme="majorBidi" w:cstheme="majorBidi"/>
          <w:sz w:val="28"/>
          <w:szCs w:val="28"/>
        </w:rPr>
        <w:t xml:space="preserve">, i.e., focused on self-assertion, while women are more </w:t>
      </w:r>
      <w:r w:rsidRPr="00571A26">
        <w:rPr>
          <w:rFonts w:asciiTheme="majorBidi" w:hAnsiTheme="majorBidi" w:cstheme="majorBidi"/>
          <w:i/>
          <w:iCs/>
          <w:sz w:val="28"/>
          <w:szCs w:val="28"/>
        </w:rPr>
        <w:t>communal</w:t>
      </w:r>
      <w:r w:rsidRPr="00571A26">
        <w:rPr>
          <w:rFonts w:asciiTheme="majorBidi" w:hAnsiTheme="majorBidi" w:cstheme="majorBidi"/>
          <w:sz w:val="28"/>
          <w:szCs w:val="28"/>
        </w:rPr>
        <w:t xml:space="preserve">, i.e., focused on cooperation. Since politics is typically seen as more adversarial, it appeals more to agentic types — mostly men — who then develop higher political efficacy and overall self-reported political interest. Infante and </w:t>
      </w:r>
      <w:proofErr w:type="spellStart"/>
      <w:r w:rsidRPr="00571A26">
        <w:rPr>
          <w:rFonts w:asciiTheme="majorBidi" w:hAnsiTheme="majorBidi" w:cstheme="majorBidi"/>
          <w:sz w:val="28"/>
          <w:szCs w:val="28"/>
        </w:rPr>
        <w:t>Rancer</w:t>
      </w:r>
      <w:proofErr w:type="spellEnd"/>
      <w:r w:rsidRPr="00571A26">
        <w:rPr>
          <w:rFonts w:asciiTheme="majorBidi" w:hAnsiTheme="majorBidi" w:cstheme="majorBidi"/>
          <w:sz w:val="28"/>
          <w:szCs w:val="28"/>
        </w:rPr>
        <w:t xml:space="preserve"> (1996) similarly find that men are more likely than women to value arguing and engage in it, except for workplace-related arguing. Men are also more likely to engage in verbal aggressiveness, while women tend to believe that arguing is hostile and </w:t>
      </w:r>
      <w:commentRangeStart w:id="57"/>
      <w:r w:rsidRPr="00571A26">
        <w:rPr>
          <w:rFonts w:asciiTheme="majorBidi" w:hAnsiTheme="majorBidi" w:cstheme="majorBidi"/>
          <w:sz w:val="28"/>
          <w:szCs w:val="28"/>
        </w:rPr>
        <w:t>combative</w:t>
      </w:r>
      <w:commentRangeEnd w:id="57"/>
      <w:r w:rsidR="004E6551">
        <w:rPr>
          <w:rStyle w:val="CommentReference"/>
        </w:rPr>
        <w:commentReference w:id="57"/>
      </w:r>
      <w:r w:rsidRPr="00571A26">
        <w:rPr>
          <w:rFonts w:asciiTheme="majorBidi" w:hAnsiTheme="majorBidi" w:cstheme="majorBidi"/>
          <w:sz w:val="28"/>
          <w:szCs w:val="28"/>
        </w:rPr>
        <w:t>. Women MPs have also been found to be less likely to resort to adversarial language (Shaw 2002).</w:t>
      </w:r>
    </w:p>
    <w:p w14:paraId="31BF7C1F" w14:textId="465ACA1D"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The first five theories — women’s political under-representation, political institutions, motherhood, employment, and genetics — seem to provide at best a partial explanation of the gender gap in </w:t>
      </w:r>
      <w:r w:rsidRPr="004E6551">
        <w:rPr>
          <w:rFonts w:asciiTheme="majorBidi" w:hAnsiTheme="majorBidi" w:cstheme="majorBidi"/>
          <w:sz w:val="28"/>
          <w:szCs w:val="28"/>
          <w:highlight w:val="yellow"/>
          <w:rPrChange w:id="58" w:author="Sylvia Bashevkin" w:date="2021-07-06T16:53:00Z">
            <w:rPr>
              <w:rFonts w:asciiTheme="majorBidi" w:hAnsiTheme="majorBidi" w:cstheme="majorBidi"/>
              <w:sz w:val="28"/>
              <w:szCs w:val="28"/>
            </w:rPr>
          </w:rPrChange>
        </w:rPr>
        <w:t>political interest</w:t>
      </w:r>
      <w:r w:rsidRPr="00571A26">
        <w:rPr>
          <w:rFonts w:asciiTheme="majorBidi" w:hAnsiTheme="majorBidi" w:cstheme="majorBidi"/>
          <w:sz w:val="28"/>
          <w:szCs w:val="28"/>
        </w:rPr>
        <w:t xml:space="preserve">. Interest </w:t>
      </w:r>
      <w:proofErr w:type="spellStart"/>
      <w:ins w:id="59" w:author="Sylvia Bashevkin" w:date="2021-07-06T16:53:00Z">
        <w:r w:rsidR="004E6551">
          <w:rPr>
            <w:rFonts w:asciiTheme="majorBidi" w:hAnsiTheme="majorBidi" w:cstheme="majorBidi"/>
            <w:sz w:val="28"/>
            <w:szCs w:val="28"/>
          </w:rPr>
          <w:t>in</w:t>
        </w:r>
      </w:ins>
      <w:del w:id="60" w:author="Sylvia Bashevkin" w:date="2021-07-06T16:53:00Z">
        <w:r w:rsidRPr="00571A26" w:rsidDel="004E6551">
          <w:rPr>
            <w:rFonts w:asciiTheme="majorBidi" w:hAnsiTheme="majorBidi" w:cstheme="majorBidi"/>
            <w:sz w:val="28"/>
            <w:szCs w:val="28"/>
          </w:rPr>
          <w:delText xml:space="preserve">for </w:delText>
        </w:r>
      </w:del>
      <w:r w:rsidRPr="00571A26">
        <w:rPr>
          <w:rFonts w:asciiTheme="majorBidi" w:hAnsiTheme="majorBidi" w:cstheme="majorBidi"/>
          <w:sz w:val="28"/>
          <w:szCs w:val="28"/>
        </w:rPr>
        <w:t>partisan</w:t>
      </w:r>
      <w:proofErr w:type="spellEnd"/>
      <w:r w:rsidRPr="00571A26">
        <w:rPr>
          <w:rFonts w:asciiTheme="majorBidi" w:hAnsiTheme="majorBidi" w:cstheme="majorBidi"/>
          <w:sz w:val="28"/>
          <w:szCs w:val="28"/>
        </w:rPr>
        <w:t xml:space="preserve"> politics stemming from men being more assertive and less communal than women seems to explain the endurance of gender differences in overall </w:t>
      </w:r>
      <w:r w:rsidRPr="00571A26">
        <w:rPr>
          <w:rFonts w:asciiTheme="majorBidi" w:hAnsiTheme="majorBidi" w:cstheme="majorBidi"/>
          <w:sz w:val="28"/>
          <w:szCs w:val="28"/>
        </w:rPr>
        <w:lastRenderedPageBreak/>
        <w:t xml:space="preserve">self-reported political interest through life. However, it remains somewhat unclear why men become more </w:t>
      </w:r>
      <w:proofErr w:type="gramStart"/>
      <w:r w:rsidRPr="00571A26">
        <w:rPr>
          <w:rFonts w:asciiTheme="majorBidi" w:hAnsiTheme="majorBidi" w:cstheme="majorBidi"/>
          <w:sz w:val="28"/>
          <w:szCs w:val="28"/>
        </w:rPr>
        <w:t>agentic</w:t>
      </w:r>
      <w:proofErr w:type="gramEnd"/>
      <w:r w:rsidRPr="00571A26">
        <w:rPr>
          <w:rFonts w:asciiTheme="majorBidi" w:hAnsiTheme="majorBidi" w:cstheme="majorBidi"/>
          <w:sz w:val="28"/>
          <w:szCs w:val="28"/>
        </w:rPr>
        <w:t xml:space="preserve"> and women become more </w:t>
      </w:r>
      <w:commentRangeStart w:id="61"/>
      <w:r w:rsidRPr="00571A26">
        <w:rPr>
          <w:rFonts w:asciiTheme="majorBidi" w:hAnsiTheme="majorBidi" w:cstheme="majorBidi"/>
          <w:sz w:val="28"/>
          <w:szCs w:val="28"/>
        </w:rPr>
        <w:t>communal</w:t>
      </w:r>
      <w:commentRangeEnd w:id="61"/>
      <w:r w:rsidR="00F60DFC">
        <w:rPr>
          <w:rStyle w:val="CommentReference"/>
        </w:rPr>
        <w:commentReference w:id="61"/>
      </w:r>
      <w:r w:rsidRPr="00571A26">
        <w:rPr>
          <w:rFonts w:asciiTheme="majorBidi" w:hAnsiTheme="majorBidi" w:cstheme="majorBidi"/>
          <w:sz w:val="28"/>
          <w:szCs w:val="28"/>
        </w:rPr>
        <w:t>.</w:t>
      </w:r>
    </w:p>
    <w:p w14:paraId="1A096C75"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Two other theories that have been used to explain the relation between gender and political interest are mobilized to provide a tentative response to this question: </w:t>
      </w:r>
      <w:r w:rsidRPr="00571A26">
        <w:rPr>
          <w:rFonts w:asciiTheme="majorBidi" w:hAnsiTheme="majorBidi" w:cstheme="majorBidi"/>
          <w:i/>
          <w:iCs/>
          <w:sz w:val="28"/>
          <w:szCs w:val="28"/>
        </w:rPr>
        <w:t>gender homophily theory</w:t>
      </w:r>
      <w:r w:rsidRPr="00571A26">
        <w:rPr>
          <w:rFonts w:asciiTheme="majorBidi" w:hAnsiTheme="majorBidi" w:cstheme="majorBidi"/>
          <w:sz w:val="28"/>
          <w:szCs w:val="28"/>
        </w:rPr>
        <w:t xml:space="preserve"> and </w:t>
      </w:r>
      <w:r w:rsidRPr="00571A26">
        <w:rPr>
          <w:rFonts w:asciiTheme="majorBidi" w:hAnsiTheme="majorBidi" w:cstheme="majorBidi"/>
          <w:i/>
          <w:iCs/>
          <w:sz w:val="28"/>
          <w:szCs w:val="28"/>
        </w:rPr>
        <w:t>social learning theory</w:t>
      </w:r>
      <w:r w:rsidRPr="00571A26">
        <w:rPr>
          <w:rFonts w:asciiTheme="majorBidi" w:hAnsiTheme="majorBidi" w:cstheme="majorBidi"/>
          <w:sz w:val="28"/>
          <w:szCs w:val="28"/>
        </w:rPr>
        <w:t>. Both theories point to the broader role of role models and gendered influences in political socialization.</w:t>
      </w:r>
    </w:p>
    <w:p w14:paraId="76928B02"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i/>
          <w:iCs/>
          <w:sz w:val="28"/>
          <w:szCs w:val="28"/>
        </w:rPr>
        <w:t>Homophily</w:t>
      </w:r>
      <w:r w:rsidRPr="00571A26">
        <w:rPr>
          <w:rFonts w:asciiTheme="majorBidi" w:hAnsiTheme="majorBidi" w:cstheme="majorBidi"/>
          <w:sz w:val="28"/>
          <w:szCs w:val="28"/>
        </w:rPr>
        <w:t xml:space="preserve"> is “the principle that a contact between similar people occurs at a higher rate than among dissimilar people” (McPherson, Smith-Lovin, and Cook 2001, 416). </w:t>
      </w:r>
      <w:r w:rsidRPr="00571A26">
        <w:rPr>
          <w:rFonts w:asciiTheme="majorBidi" w:hAnsiTheme="majorBidi" w:cstheme="majorBidi"/>
          <w:i/>
          <w:iCs/>
          <w:sz w:val="28"/>
          <w:szCs w:val="28"/>
        </w:rPr>
        <w:t>Gender homophily</w:t>
      </w:r>
      <w:r w:rsidRPr="00571A26">
        <w:rPr>
          <w:rFonts w:asciiTheme="majorBidi" w:hAnsiTheme="majorBidi" w:cstheme="majorBidi"/>
          <w:sz w:val="28"/>
          <w:szCs w:val="28"/>
        </w:rPr>
        <w:t xml:space="preserve"> refers to the ways in which children of the same gender tend to stick together and become friends, from at least the beginning of primary school (</w:t>
      </w:r>
      <w:proofErr w:type="spellStart"/>
      <w:r w:rsidRPr="00571A26">
        <w:rPr>
          <w:rFonts w:asciiTheme="majorBidi" w:hAnsiTheme="majorBidi" w:cstheme="majorBidi"/>
          <w:sz w:val="28"/>
          <w:szCs w:val="28"/>
        </w:rPr>
        <w:t>Stehlé</w:t>
      </w:r>
      <w:proofErr w:type="spellEnd"/>
      <w:r w:rsidRPr="00571A26">
        <w:rPr>
          <w:rFonts w:asciiTheme="majorBidi" w:hAnsiTheme="majorBidi" w:cstheme="majorBidi"/>
          <w:sz w:val="28"/>
          <w:szCs w:val="28"/>
        </w:rPr>
        <w:t xml:space="preserve"> et al. 2013). Children are even more likely to drop friends who have a friend from the other gender than to add the other-gender friend to their own group of friends (McPherson, Smith-Lovin, and Cook 2001). These patterns increase during primary school but diminish — without disappearing — after puberty (Shrum, Cheek Jr., and </w:t>
      </w:r>
      <w:proofErr w:type="spellStart"/>
      <w:r w:rsidRPr="00571A26">
        <w:rPr>
          <w:rFonts w:asciiTheme="majorBidi" w:hAnsiTheme="majorBidi" w:cstheme="majorBidi"/>
          <w:sz w:val="28"/>
          <w:szCs w:val="28"/>
        </w:rPr>
        <w:t>MacD</w:t>
      </w:r>
      <w:proofErr w:type="spellEnd"/>
      <w:r w:rsidRPr="00571A26">
        <w:rPr>
          <w:rFonts w:asciiTheme="majorBidi" w:hAnsiTheme="majorBidi" w:cstheme="majorBidi"/>
          <w:sz w:val="28"/>
          <w:szCs w:val="28"/>
        </w:rPr>
        <w:t xml:space="preserve">. 1988; </w:t>
      </w:r>
      <w:proofErr w:type="spellStart"/>
      <w:r w:rsidRPr="00571A26">
        <w:rPr>
          <w:rFonts w:asciiTheme="majorBidi" w:hAnsiTheme="majorBidi" w:cstheme="majorBidi"/>
          <w:sz w:val="28"/>
          <w:szCs w:val="28"/>
        </w:rPr>
        <w:t>Stehlé</w:t>
      </w:r>
      <w:proofErr w:type="spellEnd"/>
      <w:r w:rsidRPr="00571A26">
        <w:rPr>
          <w:rFonts w:asciiTheme="majorBidi" w:hAnsiTheme="majorBidi" w:cstheme="majorBidi"/>
          <w:sz w:val="28"/>
          <w:szCs w:val="28"/>
        </w:rPr>
        <w:t xml:space="preserve"> et al. 2013).</w:t>
      </w:r>
    </w:p>
    <w:p w14:paraId="6EEBC901"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Studies about gender homophily in social networking websites among teenagers and adults have yielded more nuanced results. </w:t>
      </w:r>
      <w:proofErr w:type="spellStart"/>
      <w:r w:rsidRPr="00571A26">
        <w:rPr>
          <w:rFonts w:asciiTheme="majorBidi" w:hAnsiTheme="majorBidi" w:cstheme="majorBidi"/>
          <w:sz w:val="28"/>
          <w:szCs w:val="28"/>
        </w:rPr>
        <w:t>Laniado</w:t>
      </w:r>
      <w:proofErr w:type="spellEnd"/>
      <w:r w:rsidRPr="00571A26">
        <w:rPr>
          <w:rFonts w:asciiTheme="majorBidi" w:hAnsiTheme="majorBidi" w:cstheme="majorBidi"/>
          <w:sz w:val="28"/>
          <w:szCs w:val="28"/>
        </w:rPr>
        <w:t xml:space="preserve"> et al. (2016) </w:t>
      </w:r>
      <w:r w:rsidRPr="00571A26">
        <w:rPr>
          <w:rFonts w:asciiTheme="majorBidi" w:hAnsiTheme="majorBidi" w:cstheme="majorBidi"/>
          <w:sz w:val="28"/>
          <w:szCs w:val="28"/>
        </w:rPr>
        <w:lastRenderedPageBreak/>
        <w:t xml:space="preserve">find strong gender homophily among adolescent girls and boys — though not always for the same kinds of online activities — on a Spanish social networking service. However, </w:t>
      </w:r>
      <w:proofErr w:type="spellStart"/>
      <w:r w:rsidRPr="00571A26">
        <w:rPr>
          <w:rFonts w:asciiTheme="majorBidi" w:hAnsiTheme="majorBidi" w:cstheme="majorBidi"/>
          <w:sz w:val="28"/>
          <w:szCs w:val="28"/>
        </w:rPr>
        <w:t>Thelwall</w:t>
      </w:r>
      <w:proofErr w:type="spellEnd"/>
      <w:r w:rsidRPr="00571A26">
        <w:rPr>
          <w:rFonts w:asciiTheme="majorBidi" w:hAnsiTheme="majorBidi" w:cstheme="majorBidi"/>
          <w:sz w:val="28"/>
          <w:szCs w:val="28"/>
        </w:rPr>
        <w:t xml:space="preserve"> (2009) finds that </w:t>
      </w:r>
      <w:proofErr w:type="spellStart"/>
      <w:r w:rsidRPr="00571A26">
        <w:rPr>
          <w:rFonts w:asciiTheme="majorBidi" w:hAnsiTheme="majorBidi" w:cstheme="majorBidi"/>
          <w:sz w:val="28"/>
          <w:szCs w:val="28"/>
        </w:rPr>
        <w:t>MySpace</w:t>
      </w:r>
      <w:proofErr w:type="spellEnd"/>
      <w:r w:rsidRPr="00571A26">
        <w:rPr>
          <w:rFonts w:asciiTheme="majorBidi" w:hAnsiTheme="majorBidi" w:cstheme="majorBidi"/>
          <w:sz w:val="28"/>
          <w:szCs w:val="28"/>
        </w:rPr>
        <w:t xml:space="preserve"> users have similar levels of interactions regardless of their gender.</w:t>
      </w:r>
    </w:p>
    <w:p w14:paraId="668B202D" w14:textId="77CC99BB"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i/>
          <w:iCs/>
          <w:sz w:val="28"/>
          <w:szCs w:val="28"/>
        </w:rPr>
        <w:t>Social learning</w:t>
      </w:r>
      <w:r w:rsidRPr="00571A26">
        <w:rPr>
          <w:rFonts w:asciiTheme="majorBidi" w:hAnsiTheme="majorBidi" w:cstheme="majorBidi"/>
          <w:sz w:val="28"/>
          <w:szCs w:val="28"/>
        </w:rPr>
        <w:t xml:space="preserve"> suggests that children learn through observation and model their </w:t>
      </w:r>
      <w:proofErr w:type="spellStart"/>
      <w:r w:rsidRPr="00571A26">
        <w:rPr>
          <w:rFonts w:asciiTheme="majorBidi" w:hAnsiTheme="majorBidi" w:cstheme="majorBidi"/>
          <w:sz w:val="28"/>
          <w:szCs w:val="28"/>
        </w:rPr>
        <w:t>behaviour</w:t>
      </w:r>
      <w:proofErr w:type="spellEnd"/>
      <w:r w:rsidRPr="00571A26">
        <w:rPr>
          <w:rFonts w:asciiTheme="majorBidi" w:hAnsiTheme="majorBidi" w:cstheme="majorBidi"/>
          <w:sz w:val="28"/>
          <w:szCs w:val="28"/>
        </w:rPr>
        <w:t xml:space="preserve"> after their parents. Transmission of political attitudes is deemed to be more effective when cue-giving and reinforcement from the socializing agent are strong and consistent (Jennings, Stoker, and Bowers 2009). Research has found that social learning exhibits gender</w:t>
      </w:r>
      <w:ins w:id="62" w:author="Sylvia Bashevkin" w:date="2021-07-07T16:05:00Z">
        <w:r w:rsidR="008A41C6">
          <w:rPr>
            <w:rFonts w:asciiTheme="majorBidi" w:hAnsiTheme="majorBidi" w:cstheme="majorBidi"/>
            <w:sz w:val="28"/>
            <w:szCs w:val="28"/>
          </w:rPr>
          <w:t>ed</w:t>
        </w:r>
      </w:ins>
      <w:r w:rsidRPr="00571A26">
        <w:rPr>
          <w:rFonts w:asciiTheme="majorBidi" w:hAnsiTheme="majorBidi" w:cstheme="majorBidi"/>
          <w:sz w:val="28"/>
          <w:szCs w:val="28"/>
        </w:rPr>
        <w:t xml:space="preserve"> effects: </w:t>
      </w:r>
      <w:r w:rsidRPr="00571A26">
        <w:rPr>
          <w:rFonts w:asciiTheme="majorBidi" w:hAnsiTheme="majorBidi" w:cstheme="majorBidi"/>
          <w:i/>
          <w:iCs/>
          <w:sz w:val="28"/>
          <w:szCs w:val="28"/>
        </w:rPr>
        <w:t>observer-model similarity</w:t>
      </w:r>
      <w:r w:rsidRPr="00571A26">
        <w:rPr>
          <w:rFonts w:asciiTheme="majorBidi" w:hAnsiTheme="majorBidi" w:cstheme="majorBidi"/>
          <w:sz w:val="28"/>
          <w:szCs w:val="28"/>
        </w:rPr>
        <w:t xml:space="preserve"> leads children to model their </w:t>
      </w:r>
      <w:proofErr w:type="spellStart"/>
      <w:r w:rsidRPr="00571A26">
        <w:rPr>
          <w:rFonts w:asciiTheme="majorBidi" w:hAnsiTheme="majorBidi" w:cstheme="majorBidi"/>
          <w:sz w:val="28"/>
          <w:szCs w:val="28"/>
        </w:rPr>
        <w:t>behaviour</w:t>
      </w:r>
      <w:proofErr w:type="spellEnd"/>
      <w:r w:rsidRPr="00571A26">
        <w:rPr>
          <w:rFonts w:asciiTheme="majorBidi" w:hAnsiTheme="majorBidi" w:cstheme="majorBidi"/>
          <w:sz w:val="28"/>
          <w:szCs w:val="28"/>
        </w:rPr>
        <w:t xml:space="preserve"> based on the </w:t>
      </w:r>
      <w:proofErr w:type="spellStart"/>
      <w:r w:rsidRPr="00571A26">
        <w:rPr>
          <w:rFonts w:asciiTheme="majorBidi" w:hAnsiTheme="majorBidi" w:cstheme="majorBidi"/>
          <w:sz w:val="28"/>
          <w:szCs w:val="28"/>
        </w:rPr>
        <w:t>behaviour</w:t>
      </w:r>
      <w:proofErr w:type="spellEnd"/>
      <w:r w:rsidRPr="00571A26">
        <w:rPr>
          <w:rFonts w:asciiTheme="majorBidi" w:hAnsiTheme="majorBidi" w:cstheme="majorBidi"/>
          <w:sz w:val="28"/>
          <w:szCs w:val="28"/>
        </w:rPr>
        <w:t xml:space="preserve"> of models that resemble them (Bandura 1969). Indeed, past research has shown that the trickle-down effect of political engagement is stronger for mother–daughter dyads than other parent–child dyads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Wass, and </w:t>
      </w:r>
      <w:proofErr w:type="spellStart"/>
      <w:r w:rsidRPr="00571A26">
        <w:rPr>
          <w:rFonts w:asciiTheme="majorBidi" w:hAnsiTheme="majorBidi" w:cstheme="majorBidi"/>
          <w:sz w:val="28"/>
          <w:szCs w:val="28"/>
        </w:rPr>
        <w:t>Valaste</w:t>
      </w:r>
      <w:proofErr w:type="spellEnd"/>
      <w:r w:rsidRPr="00571A26">
        <w:rPr>
          <w:rFonts w:asciiTheme="majorBidi" w:hAnsiTheme="majorBidi" w:cstheme="majorBidi"/>
          <w:sz w:val="28"/>
          <w:szCs w:val="28"/>
        </w:rPr>
        <w:t xml:space="preserve"> 2016). Observer-model similarity should also apply to the influence of other role models.</w:t>
      </w:r>
    </w:p>
    <w:p w14:paraId="025E3F16"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Gender homophily and social learning both suggest that children are influenced by same-gender models. These models include parents, as social learning theory finds it, and peers, as gender homophily theory finds it. However, it might be the case that other role models, including teachers and social media influencers, also have a broader influence on children of their </w:t>
      </w:r>
      <w:r w:rsidRPr="00571A26">
        <w:rPr>
          <w:rFonts w:asciiTheme="majorBidi" w:hAnsiTheme="majorBidi" w:cstheme="majorBidi"/>
          <w:sz w:val="28"/>
          <w:szCs w:val="28"/>
        </w:rPr>
        <w:lastRenderedPageBreak/>
        <w:t xml:space="preserve">gender. This would be coherent with the idea that observer-model similarity encourages children to model their </w:t>
      </w:r>
      <w:proofErr w:type="spellStart"/>
      <w:r w:rsidRPr="00571A26">
        <w:rPr>
          <w:rFonts w:asciiTheme="majorBidi" w:hAnsiTheme="majorBidi" w:cstheme="majorBidi"/>
          <w:sz w:val="28"/>
          <w:szCs w:val="28"/>
        </w:rPr>
        <w:t>behaviour</w:t>
      </w:r>
      <w:proofErr w:type="spellEnd"/>
      <w:r w:rsidRPr="00571A26">
        <w:rPr>
          <w:rFonts w:asciiTheme="majorBidi" w:hAnsiTheme="majorBidi" w:cstheme="majorBidi"/>
          <w:sz w:val="28"/>
          <w:szCs w:val="28"/>
        </w:rPr>
        <w:t xml:space="preserve"> on people who resemble them. Is gender homophily just one example among many of social learning through observer-model similarity?</w:t>
      </w:r>
    </w:p>
    <w:p w14:paraId="74A6CF35" w14:textId="443278BF"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Social learning theory has been used to study mothers and fathers’ relative impact on sons and daughters’ political engagement, but not to explain overall gender differences in political engagement, such as women’s higher interest </w:t>
      </w:r>
      <w:ins w:id="63" w:author="Sylvia Bashevkin" w:date="2021-07-07T16:06:00Z">
        <w:r w:rsidR="008A41C6">
          <w:rPr>
            <w:rFonts w:asciiTheme="majorBidi" w:hAnsiTheme="majorBidi" w:cstheme="majorBidi"/>
            <w:sz w:val="28"/>
            <w:szCs w:val="28"/>
          </w:rPr>
          <w:t xml:space="preserve">in </w:t>
        </w:r>
      </w:ins>
      <w:del w:id="64" w:author="Sylvia Bashevkin" w:date="2021-07-07T16:06:00Z">
        <w:r w:rsidRPr="00571A26" w:rsidDel="008A41C6">
          <w:rPr>
            <w:rFonts w:asciiTheme="majorBidi" w:hAnsiTheme="majorBidi" w:cstheme="majorBidi"/>
            <w:sz w:val="28"/>
            <w:szCs w:val="28"/>
          </w:rPr>
          <w:delText xml:space="preserve">for </w:delText>
        </w:r>
      </w:del>
      <w:r w:rsidRPr="00571A26">
        <w:rPr>
          <w:rFonts w:asciiTheme="majorBidi" w:hAnsiTheme="majorBidi" w:cstheme="majorBidi"/>
          <w:sz w:val="28"/>
          <w:szCs w:val="28"/>
        </w:rPr>
        <w:t xml:space="preserve">health care politics and men’s higher tendency to discuss partisan politics. A broader application of social learning that includes parents, peers, teachers and influencers would provide a </w:t>
      </w:r>
      <w:ins w:id="65" w:author="Sylvia Bashevkin" w:date="2021-07-07T16:06:00Z">
        <w:r w:rsidR="008A41C6">
          <w:rPr>
            <w:rFonts w:asciiTheme="majorBidi" w:hAnsiTheme="majorBidi" w:cstheme="majorBidi"/>
            <w:sz w:val="28"/>
            <w:szCs w:val="28"/>
          </w:rPr>
          <w:t xml:space="preserve">more </w:t>
        </w:r>
      </w:ins>
      <w:r w:rsidRPr="00571A26">
        <w:rPr>
          <w:rFonts w:asciiTheme="majorBidi" w:hAnsiTheme="majorBidi" w:cstheme="majorBidi"/>
          <w:sz w:val="28"/>
          <w:szCs w:val="28"/>
        </w:rPr>
        <w:t xml:space="preserve">comprehensive </w:t>
      </w:r>
      <w:ins w:id="66" w:author="Sylvia Bashevkin" w:date="2021-07-07T16:06:00Z">
        <w:r w:rsidR="008A41C6">
          <w:rPr>
            <w:rFonts w:asciiTheme="majorBidi" w:hAnsiTheme="majorBidi" w:cstheme="majorBidi"/>
            <w:sz w:val="28"/>
            <w:szCs w:val="28"/>
          </w:rPr>
          <w:t xml:space="preserve">understanding of who influences </w:t>
        </w:r>
      </w:ins>
      <w:ins w:id="67" w:author="Sylvia Bashevkin" w:date="2021-07-07T16:07:00Z">
        <w:r w:rsidR="008A41C6">
          <w:rPr>
            <w:rFonts w:asciiTheme="majorBidi" w:hAnsiTheme="majorBidi" w:cstheme="majorBidi"/>
            <w:sz w:val="28"/>
            <w:szCs w:val="28"/>
          </w:rPr>
          <w:t>girls and boys to decide what constitutes politics and how much attention they should devote to varied aspects of it</w:t>
        </w:r>
      </w:ins>
      <w:del w:id="68" w:author="Sylvia Bashevkin" w:date="2021-07-07T16:07:00Z">
        <w:r w:rsidRPr="00571A26" w:rsidDel="008A41C6">
          <w:rPr>
            <w:rFonts w:asciiTheme="majorBidi" w:hAnsiTheme="majorBidi" w:cstheme="majorBidi"/>
            <w:sz w:val="28"/>
            <w:szCs w:val="28"/>
          </w:rPr>
          <w:delText>overview of the mechanisms of reinforcement of the gender gap in political interest through generations</w:delText>
        </w:r>
      </w:del>
      <w:r w:rsidRPr="00571A26">
        <w:rPr>
          <w:rFonts w:asciiTheme="majorBidi" w:hAnsiTheme="majorBidi" w:cstheme="majorBidi"/>
          <w:sz w:val="28"/>
          <w:szCs w:val="28"/>
        </w:rPr>
        <w:t>.</w:t>
      </w:r>
    </w:p>
    <w:p w14:paraId="3E682881" w14:textId="77777777" w:rsidR="00165100" w:rsidRPr="00571A26" w:rsidRDefault="007E35F9" w:rsidP="00571A26">
      <w:pPr>
        <w:pStyle w:val="Heading1"/>
        <w:spacing w:line="480" w:lineRule="auto"/>
        <w:rPr>
          <w:rFonts w:asciiTheme="majorBidi" w:hAnsiTheme="majorBidi"/>
          <w:sz w:val="28"/>
          <w:szCs w:val="28"/>
        </w:rPr>
      </w:pPr>
      <w:bookmarkStart w:id="69" w:name="X1185a78fe74fc30c788730240e3fb33fbf08970"/>
      <w:bookmarkEnd w:id="39"/>
      <w:r w:rsidRPr="00571A26">
        <w:rPr>
          <w:rFonts w:asciiTheme="majorBidi" w:hAnsiTheme="majorBidi"/>
          <w:sz w:val="28"/>
          <w:szCs w:val="28"/>
        </w:rPr>
        <w:t>The transmission of political engagement through childhood socialization</w:t>
      </w:r>
    </w:p>
    <w:p w14:paraId="3CE6BE32" w14:textId="27D93572" w:rsidR="00165100" w:rsidRPr="00571A26" w:rsidRDefault="007E35F9" w:rsidP="00571A26">
      <w:pPr>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The idea that gender differences in political engagement are rooted in early childhood socialization has been argued by many for a long time (e.g., Bashevkin 1993). Whether boys or girls are more politically engaged during childhood and teenage </w:t>
      </w:r>
      <w:ins w:id="70" w:author="Sylvia Bashevkin" w:date="2021-07-07T16:08:00Z">
        <w:r w:rsidR="000314BB">
          <w:rPr>
            <w:rFonts w:asciiTheme="majorBidi" w:hAnsiTheme="majorBidi" w:cstheme="majorBidi"/>
            <w:sz w:val="28"/>
            <w:szCs w:val="28"/>
          </w:rPr>
          <w:t xml:space="preserve">years </w:t>
        </w:r>
      </w:ins>
      <w:r w:rsidRPr="00571A26">
        <w:rPr>
          <w:rFonts w:asciiTheme="majorBidi" w:hAnsiTheme="majorBidi" w:cstheme="majorBidi"/>
          <w:sz w:val="28"/>
          <w:szCs w:val="28"/>
        </w:rPr>
        <w:t xml:space="preserve">is </w:t>
      </w:r>
      <w:del w:id="71" w:author="Sylvia Bashevkin" w:date="2021-07-07T16:08:00Z">
        <w:r w:rsidRPr="00571A26" w:rsidDel="000314BB">
          <w:rPr>
            <w:rFonts w:asciiTheme="majorBidi" w:hAnsiTheme="majorBidi" w:cstheme="majorBidi"/>
            <w:sz w:val="28"/>
            <w:szCs w:val="28"/>
          </w:rPr>
          <w:delText>up to debate</w:delText>
        </w:r>
      </w:del>
      <w:ins w:id="72" w:author="Sylvia Bashevkin" w:date="2021-07-07T16:08:00Z">
        <w:r w:rsidR="000314BB">
          <w:rPr>
            <w:rFonts w:asciiTheme="majorBidi" w:hAnsiTheme="majorBidi" w:cstheme="majorBidi"/>
            <w:sz w:val="28"/>
            <w:szCs w:val="28"/>
          </w:rPr>
          <w:t xml:space="preserve"> contested in the literature</w:t>
        </w:r>
      </w:ins>
      <w:r w:rsidRPr="00571A26">
        <w:rPr>
          <w:rFonts w:asciiTheme="majorBidi" w:hAnsiTheme="majorBidi" w:cstheme="majorBidi"/>
          <w:sz w:val="28"/>
          <w:szCs w:val="28"/>
        </w:rPr>
        <w:t xml:space="preserve">. Most </w:t>
      </w:r>
      <w:r w:rsidRPr="00571A26">
        <w:rPr>
          <w:rFonts w:asciiTheme="majorBidi" w:hAnsiTheme="majorBidi" w:cstheme="majorBidi"/>
          <w:sz w:val="28"/>
          <w:szCs w:val="28"/>
        </w:rPr>
        <w:lastRenderedPageBreak/>
        <w:t xml:space="preserve">studies find that political </w:t>
      </w:r>
      <w:commentRangeStart w:id="73"/>
      <w:r w:rsidRPr="00571A26">
        <w:rPr>
          <w:rFonts w:asciiTheme="majorBidi" w:hAnsiTheme="majorBidi" w:cstheme="majorBidi"/>
          <w:sz w:val="28"/>
          <w:szCs w:val="28"/>
        </w:rPr>
        <w:t>participation</w:t>
      </w:r>
      <w:commentRangeEnd w:id="73"/>
      <w:r w:rsidR="000314BB">
        <w:rPr>
          <w:rStyle w:val="CommentReference"/>
        </w:rPr>
        <w:commentReference w:id="73"/>
      </w:r>
      <w:r w:rsidRPr="00571A26">
        <w:rPr>
          <w:rFonts w:asciiTheme="majorBidi" w:hAnsiTheme="majorBidi" w:cstheme="majorBidi"/>
          <w:sz w:val="28"/>
          <w:szCs w:val="28"/>
        </w:rPr>
        <w:t xml:space="preserve"> is higher among girls (</w:t>
      </w:r>
      <w:proofErr w:type="spellStart"/>
      <w:r w:rsidRPr="00571A26">
        <w:rPr>
          <w:rFonts w:asciiTheme="majorBidi" w:hAnsiTheme="majorBidi" w:cstheme="majorBidi"/>
          <w:sz w:val="28"/>
          <w:szCs w:val="28"/>
        </w:rPr>
        <w:t>Alozie</w:t>
      </w:r>
      <w:proofErr w:type="spellEnd"/>
      <w:r w:rsidRPr="00571A26">
        <w:rPr>
          <w:rFonts w:asciiTheme="majorBidi" w:hAnsiTheme="majorBidi" w:cstheme="majorBidi"/>
          <w:sz w:val="28"/>
          <w:szCs w:val="28"/>
        </w:rPr>
        <w:t xml:space="preserve">, Simon, and Merrill 2003; </w:t>
      </w:r>
      <w:proofErr w:type="spellStart"/>
      <w:r w:rsidRPr="00571A26">
        <w:rPr>
          <w:rFonts w:asciiTheme="majorBidi" w:hAnsiTheme="majorBidi" w:cstheme="majorBidi"/>
          <w:sz w:val="28"/>
          <w:szCs w:val="28"/>
        </w:rPr>
        <w:t>Hooghe</w:t>
      </w:r>
      <w:proofErr w:type="spellEnd"/>
      <w:r w:rsidRPr="00571A26">
        <w:rPr>
          <w:rFonts w:asciiTheme="majorBidi" w:hAnsiTheme="majorBidi" w:cstheme="majorBidi"/>
          <w:sz w:val="28"/>
          <w:szCs w:val="28"/>
        </w:rPr>
        <w:t xml:space="preserve"> and Stolle 2004; </w:t>
      </w:r>
      <w:proofErr w:type="spellStart"/>
      <w:r w:rsidRPr="00571A26">
        <w:rPr>
          <w:rFonts w:asciiTheme="majorBidi" w:hAnsiTheme="majorBidi" w:cstheme="majorBidi"/>
          <w:sz w:val="28"/>
          <w:szCs w:val="28"/>
        </w:rPr>
        <w:t>Malin</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Tirri</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Liauw</w:t>
      </w:r>
      <w:proofErr w:type="spellEnd"/>
      <w:r w:rsidRPr="00571A26">
        <w:rPr>
          <w:rFonts w:asciiTheme="majorBidi" w:hAnsiTheme="majorBidi" w:cstheme="majorBidi"/>
          <w:sz w:val="28"/>
          <w:szCs w:val="28"/>
        </w:rPr>
        <w:t xml:space="preserve"> 2015;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2010, 2015; Wilkenfeld 2009), with </w:t>
      </w:r>
      <w:ins w:id="74" w:author="Sylvia Bashevkin" w:date="2021-07-07T16:09:00Z">
        <w:r w:rsidR="000314BB">
          <w:rPr>
            <w:rFonts w:asciiTheme="majorBidi" w:hAnsiTheme="majorBidi" w:cstheme="majorBidi"/>
            <w:sz w:val="28"/>
            <w:szCs w:val="28"/>
          </w:rPr>
          <w:t xml:space="preserve">one study </w:t>
        </w:r>
        <w:proofErr w:type="spellStart"/>
        <w:r w:rsidR="000314BB">
          <w:rPr>
            <w:rFonts w:asciiTheme="majorBidi" w:hAnsiTheme="majorBidi" w:cstheme="majorBidi"/>
            <w:sz w:val="28"/>
            <w:szCs w:val="28"/>
          </w:rPr>
          <w:t>finding</w:t>
        </w:r>
      </w:ins>
      <w:del w:id="75" w:author="Sylvia Bashevkin" w:date="2021-07-07T16:09:00Z">
        <w:r w:rsidRPr="00571A26" w:rsidDel="000314BB">
          <w:rPr>
            <w:rFonts w:asciiTheme="majorBidi" w:hAnsiTheme="majorBidi" w:cstheme="majorBidi"/>
            <w:sz w:val="28"/>
            <w:szCs w:val="28"/>
          </w:rPr>
          <w:delText xml:space="preserve">only a few dissenting voices which find </w:delText>
        </w:r>
      </w:del>
      <w:r w:rsidRPr="00571A26">
        <w:rPr>
          <w:rFonts w:asciiTheme="majorBidi" w:hAnsiTheme="majorBidi" w:cstheme="majorBidi"/>
          <w:sz w:val="28"/>
          <w:szCs w:val="28"/>
        </w:rPr>
        <w:t>no</w:t>
      </w:r>
      <w:proofErr w:type="spellEnd"/>
      <w:r w:rsidRPr="00571A26">
        <w:rPr>
          <w:rFonts w:asciiTheme="majorBidi" w:hAnsiTheme="majorBidi" w:cstheme="majorBidi"/>
          <w:sz w:val="28"/>
          <w:szCs w:val="28"/>
        </w:rPr>
        <w:t xml:space="preserve"> significant gender gap (Eckstein, Noack, and </w:t>
      </w:r>
      <w:proofErr w:type="spellStart"/>
      <w:r w:rsidRPr="00571A26">
        <w:rPr>
          <w:rFonts w:asciiTheme="majorBidi" w:hAnsiTheme="majorBidi" w:cstheme="majorBidi"/>
          <w:sz w:val="28"/>
          <w:szCs w:val="28"/>
        </w:rPr>
        <w:t>Gniewosz</w:t>
      </w:r>
      <w:proofErr w:type="spellEnd"/>
      <w:r w:rsidRPr="00571A26">
        <w:rPr>
          <w:rFonts w:asciiTheme="majorBidi" w:hAnsiTheme="majorBidi" w:cstheme="majorBidi"/>
          <w:sz w:val="28"/>
          <w:szCs w:val="28"/>
        </w:rPr>
        <w:t xml:space="preserve"> 2012). </w:t>
      </w:r>
      <w:del w:id="76" w:author="Sylvia Bashevkin" w:date="2021-07-07T16:10:00Z">
        <w:r w:rsidRPr="00571A26" w:rsidDel="000314BB">
          <w:rPr>
            <w:rFonts w:asciiTheme="majorBidi" w:hAnsiTheme="majorBidi" w:cstheme="majorBidi"/>
            <w:sz w:val="28"/>
            <w:szCs w:val="28"/>
          </w:rPr>
          <w:delText xml:space="preserve">However, </w:delText>
        </w:r>
      </w:del>
      <w:del w:id="77" w:author="Sylvia Bashevkin" w:date="2021-07-07T16:09:00Z">
        <w:r w:rsidRPr="00571A26" w:rsidDel="000314BB">
          <w:rPr>
            <w:rFonts w:asciiTheme="majorBidi" w:hAnsiTheme="majorBidi" w:cstheme="majorBidi"/>
            <w:sz w:val="28"/>
            <w:szCs w:val="28"/>
          </w:rPr>
          <w:delText xml:space="preserve">other indicators of political engagement have not been studied as much and have yielded mixed results. </w:delText>
        </w:r>
      </w:del>
      <w:r w:rsidRPr="00571A26">
        <w:rPr>
          <w:rFonts w:asciiTheme="majorBidi" w:hAnsiTheme="majorBidi" w:cstheme="majorBidi"/>
          <w:sz w:val="28"/>
          <w:szCs w:val="28"/>
        </w:rPr>
        <w:t xml:space="preserve">Bos et al. (2020) find that boys are more interested in </w:t>
      </w:r>
      <w:commentRangeStart w:id="78"/>
      <w:r w:rsidRPr="00571A26">
        <w:rPr>
          <w:rFonts w:asciiTheme="majorBidi" w:hAnsiTheme="majorBidi" w:cstheme="majorBidi"/>
          <w:sz w:val="28"/>
          <w:szCs w:val="28"/>
        </w:rPr>
        <w:t>politics</w:t>
      </w:r>
      <w:commentRangeEnd w:id="78"/>
      <w:r w:rsidR="000314BB">
        <w:rPr>
          <w:rStyle w:val="CommentReference"/>
        </w:rPr>
        <w:commentReference w:id="78"/>
      </w:r>
      <w:r w:rsidRPr="00571A26">
        <w:rPr>
          <w:rFonts w:asciiTheme="majorBidi" w:hAnsiTheme="majorBidi" w:cstheme="majorBidi"/>
          <w:sz w:val="28"/>
          <w:szCs w:val="28"/>
        </w:rPr>
        <w:t xml:space="preserve"> in elementary school, but </w:t>
      </w:r>
      <w:proofErr w:type="spellStart"/>
      <w:r w:rsidRPr="00571A26">
        <w:rPr>
          <w:rFonts w:asciiTheme="majorBidi" w:hAnsiTheme="majorBidi" w:cstheme="majorBidi"/>
          <w:sz w:val="28"/>
          <w:szCs w:val="28"/>
        </w:rPr>
        <w:t>Alozie</w:t>
      </w:r>
      <w:proofErr w:type="spellEnd"/>
      <w:r w:rsidRPr="00571A26">
        <w:rPr>
          <w:rFonts w:asciiTheme="majorBidi" w:hAnsiTheme="majorBidi" w:cstheme="majorBidi"/>
          <w:sz w:val="28"/>
          <w:szCs w:val="28"/>
        </w:rPr>
        <w:t xml:space="preserve">, Simon, and Merrill (2003) find that girls are more politically </w:t>
      </w:r>
      <w:commentRangeStart w:id="79"/>
      <w:r w:rsidRPr="00571A26">
        <w:rPr>
          <w:rFonts w:asciiTheme="majorBidi" w:hAnsiTheme="majorBidi" w:cstheme="majorBidi"/>
          <w:sz w:val="28"/>
          <w:szCs w:val="28"/>
        </w:rPr>
        <w:t>interested</w:t>
      </w:r>
      <w:commentRangeEnd w:id="79"/>
      <w:r w:rsidR="000314BB">
        <w:rPr>
          <w:rStyle w:val="CommentReference"/>
        </w:rPr>
        <w:commentReference w:id="79"/>
      </w:r>
      <w:r w:rsidRPr="00571A26">
        <w:rPr>
          <w:rFonts w:asciiTheme="majorBidi" w:hAnsiTheme="majorBidi" w:cstheme="majorBidi"/>
          <w:sz w:val="28"/>
          <w:szCs w:val="28"/>
        </w:rPr>
        <w:t xml:space="preserve"> than boys, a gap that emerges during childhood and endures through adolescence. Mayer and Schmidt (2004) find that </w:t>
      </w:r>
      <w:r w:rsidRPr="000314BB">
        <w:rPr>
          <w:rFonts w:asciiTheme="majorBidi" w:hAnsiTheme="majorBidi" w:cstheme="majorBidi"/>
          <w:sz w:val="28"/>
          <w:szCs w:val="28"/>
          <w:highlight w:val="yellow"/>
          <w:rPrChange w:id="80" w:author="Sylvia Bashevkin" w:date="2021-07-07T16:11:00Z">
            <w:rPr>
              <w:rFonts w:asciiTheme="majorBidi" w:hAnsiTheme="majorBidi" w:cstheme="majorBidi"/>
              <w:sz w:val="28"/>
              <w:szCs w:val="28"/>
            </w:rPr>
          </w:rPrChange>
        </w:rPr>
        <w:t>political interest</w:t>
      </w:r>
      <w:r w:rsidRPr="00571A26">
        <w:rPr>
          <w:rFonts w:asciiTheme="majorBidi" w:hAnsiTheme="majorBidi" w:cstheme="majorBidi"/>
          <w:sz w:val="28"/>
          <w:szCs w:val="28"/>
        </w:rPr>
        <w:t xml:space="preserve"> is slightly higher for boys than girls in grades 7–9 in China, Mexico and the United States, but not in Japan. For </w:t>
      </w:r>
      <w:r w:rsidRPr="000314BB">
        <w:rPr>
          <w:rFonts w:asciiTheme="majorBidi" w:hAnsiTheme="majorBidi" w:cstheme="majorBidi"/>
          <w:sz w:val="28"/>
          <w:szCs w:val="28"/>
          <w:highlight w:val="yellow"/>
          <w:rPrChange w:id="81" w:author="Sylvia Bashevkin" w:date="2021-07-07T16:11:00Z">
            <w:rPr>
              <w:rFonts w:asciiTheme="majorBidi" w:hAnsiTheme="majorBidi" w:cstheme="majorBidi"/>
              <w:sz w:val="28"/>
              <w:szCs w:val="28"/>
            </w:rPr>
          </w:rPrChange>
        </w:rPr>
        <w:t>political knowledge</w:t>
      </w:r>
      <w:r w:rsidRPr="00571A26">
        <w:rPr>
          <w:rFonts w:asciiTheme="majorBidi" w:hAnsiTheme="majorBidi" w:cstheme="majorBidi"/>
          <w:sz w:val="28"/>
          <w:szCs w:val="28"/>
        </w:rPr>
        <w:t xml:space="preserve">, Pereira, </w:t>
      </w:r>
      <w:proofErr w:type="spellStart"/>
      <w:r w:rsidRPr="00571A26">
        <w:rPr>
          <w:rFonts w:asciiTheme="majorBidi" w:hAnsiTheme="majorBidi" w:cstheme="majorBidi"/>
          <w:sz w:val="28"/>
          <w:szCs w:val="28"/>
        </w:rPr>
        <w:t>Fraile</w:t>
      </w:r>
      <w:proofErr w:type="spellEnd"/>
      <w:r w:rsidRPr="00571A26">
        <w:rPr>
          <w:rFonts w:asciiTheme="majorBidi" w:hAnsiTheme="majorBidi" w:cstheme="majorBidi"/>
          <w:sz w:val="28"/>
          <w:szCs w:val="28"/>
        </w:rPr>
        <w:t xml:space="preserve">, and Rubal (2015) find that boys are better at naming political </w:t>
      </w:r>
      <w:proofErr w:type="gramStart"/>
      <w:r w:rsidRPr="00571A26">
        <w:rPr>
          <w:rFonts w:asciiTheme="majorBidi" w:hAnsiTheme="majorBidi" w:cstheme="majorBidi"/>
          <w:sz w:val="28"/>
          <w:szCs w:val="28"/>
        </w:rPr>
        <w:t>facts</w:t>
      </w:r>
      <w:proofErr w:type="gramEnd"/>
      <w:r w:rsidRPr="00571A26">
        <w:rPr>
          <w:rFonts w:asciiTheme="majorBidi" w:hAnsiTheme="majorBidi" w:cstheme="majorBidi"/>
          <w:sz w:val="28"/>
          <w:szCs w:val="28"/>
        </w:rPr>
        <w:t xml:space="preserve"> but girls are better at analyzing political matters, while Cosgrove and </w:t>
      </w:r>
      <w:proofErr w:type="spellStart"/>
      <w:r w:rsidRPr="00571A26">
        <w:rPr>
          <w:rFonts w:asciiTheme="majorBidi" w:hAnsiTheme="majorBidi" w:cstheme="majorBidi"/>
          <w:sz w:val="28"/>
          <w:szCs w:val="28"/>
        </w:rPr>
        <w:t>Gilleece</w:t>
      </w:r>
      <w:proofErr w:type="spellEnd"/>
      <w:r w:rsidRPr="00571A26">
        <w:rPr>
          <w:rFonts w:asciiTheme="majorBidi" w:hAnsiTheme="majorBidi" w:cstheme="majorBidi"/>
          <w:sz w:val="28"/>
          <w:szCs w:val="28"/>
        </w:rPr>
        <w:t xml:space="preserve"> (2012) find that 14-year-old girls have more </w:t>
      </w:r>
      <w:r w:rsidRPr="000314BB">
        <w:rPr>
          <w:rFonts w:asciiTheme="majorBidi" w:hAnsiTheme="majorBidi" w:cstheme="majorBidi"/>
          <w:sz w:val="28"/>
          <w:szCs w:val="28"/>
          <w:highlight w:val="yellow"/>
          <w:rPrChange w:id="82" w:author="Sylvia Bashevkin" w:date="2021-07-07T16:11:00Z">
            <w:rPr>
              <w:rFonts w:asciiTheme="majorBidi" w:hAnsiTheme="majorBidi" w:cstheme="majorBidi"/>
              <w:sz w:val="28"/>
              <w:szCs w:val="28"/>
            </w:rPr>
          </w:rPrChange>
        </w:rPr>
        <w:t>civic knowledge</w:t>
      </w:r>
      <w:r w:rsidRPr="00571A26">
        <w:rPr>
          <w:rFonts w:asciiTheme="majorBidi" w:hAnsiTheme="majorBidi" w:cstheme="majorBidi"/>
          <w:sz w:val="28"/>
          <w:szCs w:val="28"/>
        </w:rPr>
        <w:t xml:space="preserve"> in most countries.</w:t>
      </w:r>
    </w:p>
    <w:p w14:paraId="7B1B5C20"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Even for political participation, </w:t>
      </w:r>
      <w:proofErr w:type="spellStart"/>
      <w:r w:rsidRPr="00571A26">
        <w:rPr>
          <w:rFonts w:asciiTheme="majorBidi" w:hAnsiTheme="majorBidi" w:cstheme="majorBidi"/>
          <w:sz w:val="28"/>
          <w:szCs w:val="28"/>
        </w:rPr>
        <w:t>boys</w:t>
      </w:r>
      <w:proofErr w:type="spellEnd"/>
      <w:r w:rsidRPr="00571A26">
        <w:rPr>
          <w:rFonts w:asciiTheme="majorBidi" w:hAnsiTheme="majorBidi" w:cstheme="majorBidi"/>
          <w:sz w:val="28"/>
          <w:szCs w:val="28"/>
        </w:rPr>
        <w:t xml:space="preserve"> and girls’ motivations seem to differ. </w:t>
      </w:r>
      <w:proofErr w:type="spellStart"/>
      <w:r w:rsidRPr="00571A26">
        <w:rPr>
          <w:rFonts w:asciiTheme="majorBidi" w:hAnsiTheme="majorBidi" w:cstheme="majorBidi"/>
          <w:sz w:val="28"/>
          <w:szCs w:val="28"/>
        </w:rPr>
        <w:t>Hooghe</w:t>
      </w:r>
      <w:proofErr w:type="spellEnd"/>
      <w:r w:rsidRPr="00571A26">
        <w:rPr>
          <w:rFonts w:asciiTheme="majorBidi" w:hAnsiTheme="majorBidi" w:cstheme="majorBidi"/>
          <w:sz w:val="28"/>
          <w:szCs w:val="28"/>
        </w:rPr>
        <w:t xml:space="preserve"> and Stolle (2004) find that 14-year-old girls want to engage in social movement-related forms of participation, while boys </w:t>
      </w:r>
      <w:proofErr w:type="spellStart"/>
      <w:r w:rsidRPr="00571A26">
        <w:rPr>
          <w:rFonts w:asciiTheme="majorBidi" w:hAnsiTheme="majorBidi" w:cstheme="majorBidi"/>
          <w:sz w:val="28"/>
          <w:szCs w:val="28"/>
        </w:rPr>
        <w:t>favour</w:t>
      </w:r>
      <w:proofErr w:type="spellEnd"/>
      <w:r w:rsidRPr="00571A26">
        <w:rPr>
          <w:rFonts w:asciiTheme="majorBidi" w:hAnsiTheme="majorBidi" w:cstheme="majorBidi"/>
          <w:sz w:val="28"/>
          <w:szCs w:val="28"/>
        </w:rPr>
        <w:t xml:space="preserve"> more radical and confrontational action </w:t>
      </w:r>
      <w:commentRangeStart w:id="83"/>
      <w:r w:rsidRPr="00571A26">
        <w:rPr>
          <w:rFonts w:asciiTheme="majorBidi" w:hAnsiTheme="majorBidi" w:cstheme="majorBidi"/>
          <w:sz w:val="28"/>
          <w:szCs w:val="28"/>
        </w:rPr>
        <w:t>repertoires</w:t>
      </w:r>
      <w:commentRangeEnd w:id="83"/>
      <w:r w:rsidR="000314BB">
        <w:rPr>
          <w:rStyle w:val="CommentReference"/>
        </w:rPr>
        <w:commentReference w:id="83"/>
      </w:r>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Malin</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Tirri</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Liauw</w:t>
      </w:r>
      <w:proofErr w:type="spellEnd"/>
      <w:r w:rsidRPr="00571A26">
        <w:rPr>
          <w:rFonts w:asciiTheme="majorBidi" w:hAnsiTheme="majorBidi" w:cstheme="majorBidi"/>
          <w:sz w:val="28"/>
          <w:szCs w:val="28"/>
        </w:rPr>
        <w:t xml:space="preserve"> (2015) also show that adolescent girls’ motivations to participate in politics are about helping </w:t>
      </w:r>
      <w:r w:rsidRPr="00571A26">
        <w:rPr>
          <w:rFonts w:asciiTheme="majorBidi" w:hAnsiTheme="majorBidi" w:cstheme="majorBidi"/>
          <w:sz w:val="28"/>
          <w:szCs w:val="28"/>
        </w:rPr>
        <w:lastRenderedPageBreak/>
        <w:t xml:space="preserve">other people, while boys’ motivations are about defending their values, which reinforces Campbell and Winters’s (2008) suggestion that men are more </w:t>
      </w:r>
      <w:proofErr w:type="gramStart"/>
      <w:r w:rsidRPr="00571A26">
        <w:rPr>
          <w:rFonts w:asciiTheme="majorBidi" w:hAnsiTheme="majorBidi" w:cstheme="majorBidi"/>
          <w:sz w:val="28"/>
          <w:szCs w:val="28"/>
        </w:rPr>
        <w:t>agentic</w:t>
      </w:r>
      <w:proofErr w:type="gramEnd"/>
      <w:r w:rsidRPr="00571A26">
        <w:rPr>
          <w:rFonts w:asciiTheme="majorBidi" w:hAnsiTheme="majorBidi" w:cstheme="majorBidi"/>
          <w:sz w:val="28"/>
          <w:szCs w:val="28"/>
        </w:rPr>
        <w:t xml:space="preserve"> and women are more communal — already in high </w:t>
      </w:r>
      <w:commentRangeStart w:id="84"/>
      <w:r w:rsidRPr="00571A26">
        <w:rPr>
          <w:rFonts w:asciiTheme="majorBidi" w:hAnsiTheme="majorBidi" w:cstheme="majorBidi"/>
          <w:sz w:val="28"/>
          <w:szCs w:val="28"/>
        </w:rPr>
        <w:t>school</w:t>
      </w:r>
      <w:commentRangeEnd w:id="84"/>
      <w:r w:rsidR="000314BB">
        <w:rPr>
          <w:rStyle w:val="CommentReference"/>
        </w:rPr>
        <w:commentReference w:id="84"/>
      </w:r>
      <w:r w:rsidRPr="00571A26">
        <w:rPr>
          <w:rFonts w:asciiTheme="majorBidi" w:hAnsiTheme="majorBidi" w:cstheme="majorBidi"/>
          <w:sz w:val="28"/>
          <w:szCs w:val="28"/>
        </w:rPr>
        <w:t>.</w:t>
      </w:r>
    </w:p>
    <w:p w14:paraId="63AA4144"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Overall, some gender differences in political engagement already exist during adolescence. Gender differences in </w:t>
      </w:r>
      <w:r w:rsidRPr="000314BB">
        <w:rPr>
          <w:rFonts w:asciiTheme="majorBidi" w:hAnsiTheme="majorBidi" w:cstheme="majorBidi"/>
          <w:sz w:val="28"/>
          <w:szCs w:val="28"/>
          <w:highlight w:val="yellow"/>
          <w:rPrChange w:id="85" w:author="Sylvia Bashevkin" w:date="2021-07-07T16:14:00Z">
            <w:rPr>
              <w:rFonts w:asciiTheme="majorBidi" w:hAnsiTheme="majorBidi" w:cstheme="majorBidi"/>
              <w:sz w:val="28"/>
              <w:szCs w:val="28"/>
            </w:rPr>
          </w:rPrChange>
        </w:rPr>
        <w:t>political participation</w:t>
      </w:r>
      <w:r w:rsidRPr="00571A26">
        <w:rPr>
          <w:rFonts w:asciiTheme="majorBidi" w:hAnsiTheme="majorBidi" w:cstheme="majorBidi"/>
          <w:sz w:val="28"/>
          <w:szCs w:val="28"/>
        </w:rPr>
        <w:t xml:space="preserve"> show that girls want to vote and participate in </w:t>
      </w:r>
      <w:r w:rsidRPr="000314BB">
        <w:rPr>
          <w:rFonts w:asciiTheme="majorBidi" w:hAnsiTheme="majorBidi" w:cstheme="majorBidi"/>
          <w:sz w:val="28"/>
          <w:szCs w:val="28"/>
          <w:highlight w:val="yellow"/>
          <w:rPrChange w:id="86" w:author="Sylvia Bashevkin" w:date="2021-07-07T16:14:00Z">
            <w:rPr>
              <w:rFonts w:asciiTheme="majorBidi" w:hAnsiTheme="majorBidi" w:cstheme="majorBidi"/>
              <w:sz w:val="28"/>
              <w:szCs w:val="28"/>
            </w:rPr>
          </w:rPrChange>
        </w:rPr>
        <w:t>politics</w:t>
      </w:r>
      <w:r w:rsidRPr="00571A26">
        <w:rPr>
          <w:rFonts w:asciiTheme="majorBidi" w:hAnsiTheme="majorBidi" w:cstheme="majorBidi"/>
          <w:sz w:val="28"/>
          <w:szCs w:val="28"/>
        </w:rPr>
        <w:t xml:space="preserve"> more than boys, but political participation at the adult age is </w:t>
      </w:r>
      <w:proofErr w:type="gramStart"/>
      <w:r w:rsidRPr="00571A26">
        <w:rPr>
          <w:rFonts w:asciiTheme="majorBidi" w:hAnsiTheme="majorBidi" w:cstheme="majorBidi"/>
          <w:sz w:val="28"/>
          <w:szCs w:val="28"/>
        </w:rPr>
        <w:t>fairly similar</w:t>
      </w:r>
      <w:proofErr w:type="gramEnd"/>
      <w:r w:rsidRPr="00571A26">
        <w:rPr>
          <w:rFonts w:asciiTheme="majorBidi" w:hAnsiTheme="majorBidi" w:cstheme="majorBidi"/>
          <w:sz w:val="28"/>
          <w:szCs w:val="28"/>
        </w:rPr>
        <w:t xml:space="preserve"> across both genders. On the other hand, international and longitudinal studies find that </w:t>
      </w:r>
      <w:r w:rsidRPr="000314BB">
        <w:rPr>
          <w:rFonts w:asciiTheme="majorBidi" w:hAnsiTheme="majorBidi" w:cstheme="majorBidi"/>
          <w:sz w:val="28"/>
          <w:szCs w:val="28"/>
          <w:highlight w:val="yellow"/>
          <w:rPrChange w:id="87" w:author="Sylvia Bashevkin" w:date="2021-07-07T16:14:00Z">
            <w:rPr>
              <w:rFonts w:asciiTheme="majorBidi" w:hAnsiTheme="majorBidi" w:cstheme="majorBidi"/>
              <w:sz w:val="28"/>
              <w:szCs w:val="28"/>
            </w:rPr>
          </w:rPrChange>
        </w:rPr>
        <w:t>political interest</w:t>
      </w:r>
      <w:r w:rsidRPr="00571A26">
        <w:rPr>
          <w:rFonts w:asciiTheme="majorBidi" w:hAnsiTheme="majorBidi" w:cstheme="majorBidi"/>
          <w:sz w:val="28"/>
          <w:szCs w:val="28"/>
        </w:rPr>
        <w:t xml:space="preserve"> remains remarkably stable through life, including for high-school students, whose political interest is already high (</w:t>
      </w:r>
      <w:proofErr w:type="spellStart"/>
      <w:r w:rsidRPr="00571A26">
        <w:rPr>
          <w:rFonts w:asciiTheme="majorBidi" w:hAnsiTheme="majorBidi" w:cstheme="majorBidi"/>
          <w:sz w:val="28"/>
          <w:szCs w:val="28"/>
        </w:rPr>
        <w:t>Fraile</w:t>
      </w:r>
      <w:proofErr w:type="spellEnd"/>
      <w:r w:rsidRPr="00571A26">
        <w:rPr>
          <w:rFonts w:asciiTheme="majorBidi" w:hAnsiTheme="majorBidi" w:cstheme="majorBidi"/>
          <w:sz w:val="28"/>
          <w:szCs w:val="28"/>
        </w:rPr>
        <w:t xml:space="preserve"> and Sánchez-</w:t>
      </w:r>
      <w:proofErr w:type="spellStart"/>
      <w:r w:rsidRPr="00571A26">
        <w:rPr>
          <w:rFonts w:asciiTheme="majorBidi" w:hAnsiTheme="majorBidi" w:cstheme="majorBidi"/>
          <w:sz w:val="28"/>
          <w:szCs w:val="28"/>
        </w:rPr>
        <w:t>Vıtores</w:t>
      </w:r>
      <w:proofErr w:type="spellEnd"/>
      <w:r w:rsidRPr="00571A26">
        <w:rPr>
          <w:rFonts w:asciiTheme="majorBidi" w:hAnsiTheme="majorBidi" w:cstheme="majorBidi"/>
          <w:sz w:val="28"/>
          <w:szCs w:val="28"/>
        </w:rPr>
        <w:t xml:space="preserve"> 2020; Prior 2010). It seems worthwhile to study political socialization in the period of life where political interest is developed — childhood, teenage and early adult life — to better understand gender differences, since there seems to be some level of path dependency in individuals’ political interest afterwards. Still, part of the gender gap in some aspects of political engagement, such as political participation, might emerge later in life, highlighting the importance of studying political socialization among adults as well. Jennings and Niemi (2014) suggest that many aspects of political engagement become stronger from adolescence through early adult life, and even more so for men. Political socialization keeps happening at the adult age — albeit at a lower rate than </w:t>
      </w:r>
      <w:r w:rsidRPr="00571A26">
        <w:rPr>
          <w:rFonts w:asciiTheme="majorBidi" w:hAnsiTheme="majorBidi" w:cstheme="majorBidi"/>
          <w:sz w:val="28"/>
          <w:szCs w:val="28"/>
        </w:rPr>
        <w:lastRenderedPageBreak/>
        <w:t xml:space="preserve">among teenagers. Among older adults, Bhatti and Hansen (2012b) find that electoral participation among Danish women declines earlier than men because their social capital declines </w:t>
      </w:r>
      <w:commentRangeStart w:id="88"/>
      <w:r w:rsidRPr="00571A26">
        <w:rPr>
          <w:rFonts w:asciiTheme="majorBidi" w:hAnsiTheme="majorBidi" w:cstheme="majorBidi"/>
          <w:sz w:val="28"/>
          <w:szCs w:val="28"/>
        </w:rPr>
        <w:t>earlier</w:t>
      </w:r>
      <w:commentRangeEnd w:id="88"/>
      <w:r w:rsidR="00F163BA">
        <w:rPr>
          <w:rStyle w:val="CommentReference"/>
        </w:rPr>
        <w:commentReference w:id="88"/>
      </w:r>
      <w:r w:rsidRPr="00571A26">
        <w:rPr>
          <w:rFonts w:asciiTheme="majorBidi" w:hAnsiTheme="majorBidi" w:cstheme="majorBidi"/>
          <w:sz w:val="28"/>
          <w:szCs w:val="28"/>
        </w:rPr>
        <w:t>.</w:t>
      </w:r>
    </w:p>
    <w:p w14:paraId="1596C178"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Children’s political engagement has been found to be influenced by four main agents of socialization: parents, peers, schools, and the media, including the Internet.</w:t>
      </w:r>
    </w:p>
    <w:p w14:paraId="5388E46C" w14:textId="77777777" w:rsidR="00165100" w:rsidRPr="00571A26" w:rsidRDefault="007E35F9" w:rsidP="00571A26">
      <w:pPr>
        <w:pStyle w:val="Heading2"/>
        <w:spacing w:line="480" w:lineRule="auto"/>
        <w:rPr>
          <w:rFonts w:asciiTheme="majorBidi" w:hAnsiTheme="majorBidi"/>
          <w:sz w:val="28"/>
          <w:szCs w:val="28"/>
        </w:rPr>
      </w:pPr>
      <w:bookmarkStart w:id="89" w:name="parents"/>
      <w:r w:rsidRPr="00571A26">
        <w:rPr>
          <w:rFonts w:asciiTheme="majorBidi" w:hAnsiTheme="majorBidi"/>
          <w:sz w:val="28"/>
          <w:szCs w:val="28"/>
        </w:rPr>
        <w:t>Parents</w:t>
      </w:r>
    </w:p>
    <w:p w14:paraId="45AFD62E" w14:textId="0D566A92" w:rsidR="00165100" w:rsidRPr="00571A26" w:rsidRDefault="007E35F9" w:rsidP="00571A26">
      <w:pPr>
        <w:spacing w:line="480" w:lineRule="auto"/>
        <w:rPr>
          <w:rFonts w:asciiTheme="majorBidi" w:hAnsiTheme="majorBidi" w:cstheme="majorBidi"/>
          <w:sz w:val="28"/>
          <w:szCs w:val="28"/>
        </w:rPr>
      </w:pPr>
      <w:r w:rsidRPr="00571A26">
        <w:rPr>
          <w:rFonts w:asciiTheme="majorBidi" w:hAnsiTheme="majorBidi" w:cstheme="majorBidi"/>
          <w:sz w:val="28"/>
          <w:szCs w:val="28"/>
        </w:rPr>
        <w:t>The role of parents in transmitting</w:t>
      </w:r>
      <w:ins w:id="90" w:author="Sylvia Bashevkin" w:date="2021-07-07T16:16:00Z">
        <w:r w:rsidR="00A96CC9">
          <w:rPr>
            <w:rFonts w:asciiTheme="majorBidi" w:hAnsiTheme="majorBidi" w:cstheme="majorBidi"/>
            <w:sz w:val="28"/>
            <w:szCs w:val="28"/>
          </w:rPr>
          <w:t xml:space="preserve"> values conducive to?</w:t>
        </w:r>
      </w:ins>
      <w:r w:rsidRPr="00571A26">
        <w:rPr>
          <w:rFonts w:asciiTheme="majorBidi" w:hAnsiTheme="majorBidi" w:cstheme="majorBidi"/>
          <w:sz w:val="28"/>
          <w:szCs w:val="28"/>
        </w:rPr>
        <w:t xml:space="preserve"> </w:t>
      </w:r>
      <w:r w:rsidRPr="00A96CC9">
        <w:rPr>
          <w:rFonts w:asciiTheme="majorBidi" w:hAnsiTheme="majorBidi" w:cstheme="majorBidi"/>
          <w:sz w:val="28"/>
          <w:szCs w:val="28"/>
          <w:highlight w:val="yellow"/>
          <w:rPrChange w:id="91" w:author="Sylvia Bashevkin" w:date="2021-07-07T16:15:00Z">
            <w:rPr>
              <w:rFonts w:asciiTheme="majorBidi" w:hAnsiTheme="majorBidi" w:cstheme="majorBidi"/>
              <w:sz w:val="28"/>
              <w:szCs w:val="28"/>
            </w:rPr>
          </w:rPrChange>
        </w:rPr>
        <w:t>political engagement</w:t>
      </w:r>
      <w:r w:rsidRPr="00571A26">
        <w:rPr>
          <w:rFonts w:asciiTheme="majorBidi" w:hAnsiTheme="majorBidi" w:cstheme="majorBidi"/>
          <w:sz w:val="28"/>
          <w:szCs w:val="28"/>
        </w:rPr>
        <w:t xml:space="preserve"> to their children has been emphasized by numerous studies. Political engagement is transmitted in parent–child political discussions according to most (Mayer and Schmidt 2004; McIntosh, Hart, and </w:t>
      </w:r>
      <w:proofErr w:type="spellStart"/>
      <w:r w:rsidRPr="00571A26">
        <w:rPr>
          <w:rFonts w:asciiTheme="majorBidi" w:hAnsiTheme="majorBidi" w:cstheme="majorBidi"/>
          <w:sz w:val="28"/>
          <w:szCs w:val="28"/>
        </w:rPr>
        <w:t>Youniss</w:t>
      </w:r>
      <w:proofErr w:type="spellEnd"/>
      <w:r w:rsidRPr="00571A26">
        <w:rPr>
          <w:rFonts w:asciiTheme="majorBidi" w:hAnsiTheme="majorBidi" w:cstheme="majorBidi"/>
          <w:sz w:val="28"/>
          <w:szCs w:val="28"/>
        </w:rPr>
        <w:t xml:space="preserve"> 2007;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2015; Wilkenfeld 2009) — but not all (</w:t>
      </w:r>
      <w:proofErr w:type="spellStart"/>
      <w:r w:rsidRPr="00571A26">
        <w:rPr>
          <w:rFonts w:asciiTheme="majorBidi" w:hAnsiTheme="majorBidi" w:cstheme="majorBidi"/>
          <w:sz w:val="28"/>
          <w:szCs w:val="28"/>
        </w:rPr>
        <w:t>Šerek</w:t>
      </w:r>
      <w:proofErr w:type="spellEnd"/>
      <w:r w:rsidRPr="00571A26">
        <w:rPr>
          <w:rFonts w:asciiTheme="majorBidi" w:hAnsiTheme="majorBidi" w:cstheme="majorBidi"/>
          <w:sz w:val="28"/>
          <w:szCs w:val="28"/>
        </w:rPr>
        <w:t xml:space="preserve"> and Umemura 2015). Parents’ own political engagement (</w:t>
      </w:r>
      <w:proofErr w:type="spellStart"/>
      <w:r w:rsidRPr="00571A26">
        <w:rPr>
          <w:rFonts w:asciiTheme="majorBidi" w:hAnsiTheme="majorBidi" w:cstheme="majorBidi"/>
          <w:sz w:val="28"/>
          <w:szCs w:val="28"/>
        </w:rPr>
        <w:t>Cicognani</w:t>
      </w:r>
      <w:proofErr w:type="spellEnd"/>
      <w:r w:rsidRPr="00571A26">
        <w:rPr>
          <w:rFonts w:asciiTheme="majorBidi" w:hAnsiTheme="majorBidi" w:cstheme="majorBidi"/>
          <w:sz w:val="28"/>
          <w:szCs w:val="28"/>
        </w:rPr>
        <w:t xml:space="preserve"> et al. 2012; Warren and Wicks 2011), electoral participation, and level of education (Beauregard 2008) have also been linked to their children’s political engagement. Social learning theory suggests that children learn through the observation of their parents, therefore making children of parents who vote more politically active. Jennings and Niemi (2014) show that young adults’ political engagement is influenced more heavily by their parents’ political engagement than by their own political engagement eight years earlier when they were adolescents, but </w:t>
      </w:r>
      <w:r w:rsidRPr="00571A26">
        <w:rPr>
          <w:rFonts w:asciiTheme="majorBidi" w:hAnsiTheme="majorBidi" w:cstheme="majorBidi"/>
          <w:sz w:val="28"/>
          <w:szCs w:val="28"/>
        </w:rPr>
        <w:lastRenderedPageBreak/>
        <w:t xml:space="preserve">that their engagement is less and less influenced by their parents through time. </w:t>
      </w:r>
      <w:r w:rsidRPr="00571A26">
        <w:rPr>
          <w:rFonts w:asciiTheme="majorBidi" w:hAnsiTheme="majorBidi" w:cstheme="majorBidi"/>
          <w:i/>
          <w:iCs/>
          <w:sz w:val="28"/>
          <w:szCs w:val="28"/>
        </w:rPr>
        <w:t>Status transmission theory</w:t>
      </w:r>
      <w:r w:rsidRPr="00571A26">
        <w:rPr>
          <w:rFonts w:asciiTheme="majorBidi" w:hAnsiTheme="majorBidi" w:cstheme="majorBidi"/>
          <w:sz w:val="28"/>
          <w:szCs w:val="28"/>
        </w:rPr>
        <w:t xml:space="preserve"> suggests that “well-educated parents are more likely to provide a politically stimulating home environment” and therefore have politically engaged children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Wass, and </w:t>
      </w:r>
      <w:proofErr w:type="spellStart"/>
      <w:r w:rsidRPr="00571A26">
        <w:rPr>
          <w:rFonts w:asciiTheme="majorBidi" w:hAnsiTheme="majorBidi" w:cstheme="majorBidi"/>
          <w:sz w:val="28"/>
          <w:szCs w:val="28"/>
        </w:rPr>
        <w:t>Valaste</w:t>
      </w:r>
      <w:proofErr w:type="spellEnd"/>
      <w:r w:rsidRPr="00571A26">
        <w:rPr>
          <w:rFonts w:asciiTheme="majorBidi" w:hAnsiTheme="majorBidi" w:cstheme="majorBidi"/>
          <w:sz w:val="28"/>
          <w:szCs w:val="28"/>
        </w:rPr>
        <w:t xml:space="preserve"> 2016, 373). The role of other family members in the transmission of political engagement has been emphasized by some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et al. 2020), but research remains scant on that aspect.</w:t>
      </w:r>
    </w:p>
    <w:p w14:paraId="05B87F7A"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Most research has found that the trickle-down effect of </w:t>
      </w:r>
      <w:r w:rsidRPr="00A96CC9">
        <w:rPr>
          <w:rFonts w:asciiTheme="majorBidi" w:hAnsiTheme="majorBidi" w:cstheme="majorBidi"/>
          <w:sz w:val="28"/>
          <w:szCs w:val="28"/>
          <w:highlight w:val="yellow"/>
          <w:rPrChange w:id="92" w:author="Sylvia Bashevkin" w:date="2021-07-07T16:17:00Z">
            <w:rPr>
              <w:rFonts w:asciiTheme="majorBidi" w:hAnsiTheme="majorBidi" w:cstheme="majorBidi"/>
              <w:sz w:val="28"/>
              <w:szCs w:val="28"/>
            </w:rPr>
          </w:rPrChange>
        </w:rPr>
        <w:t>political engagement</w:t>
      </w:r>
      <w:r w:rsidRPr="00571A26">
        <w:rPr>
          <w:rFonts w:asciiTheme="majorBidi" w:hAnsiTheme="majorBidi" w:cstheme="majorBidi"/>
          <w:sz w:val="28"/>
          <w:szCs w:val="28"/>
        </w:rPr>
        <w:t xml:space="preserve"> from parents to children suggested by </w:t>
      </w:r>
      <w:r w:rsidRPr="00571A26">
        <w:rPr>
          <w:rFonts w:asciiTheme="majorBidi" w:hAnsiTheme="majorBidi" w:cstheme="majorBidi"/>
          <w:i/>
          <w:iCs/>
          <w:sz w:val="28"/>
          <w:szCs w:val="28"/>
        </w:rPr>
        <w:t>social learning theory</w:t>
      </w:r>
      <w:r w:rsidRPr="00571A26">
        <w:rPr>
          <w:rFonts w:asciiTheme="majorBidi" w:hAnsiTheme="majorBidi" w:cstheme="majorBidi"/>
          <w:sz w:val="28"/>
          <w:szCs w:val="28"/>
        </w:rPr>
        <w:t xml:space="preserve"> works in gendered ways. Mothers’ political engagement has a stronger effect on their daughters than sons’ political engagement (</w:t>
      </w:r>
      <w:proofErr w:type="spellStart"/>
      <w:r w:rsidRPr="00571A26">
        <w:rPr>
          <w:rFonts w:asciiTheme="majorBidi" w:hAnsiTheme="majorBidi" w:cstheme="majorBidi"/>
          <w:sz w:val="28"/>
          <w:szCs w:val="28"/>
        </w:rPr>
        <w:t>Atkeson</w:t>
      </w:r>
      <w:proofErr w:type="spellEnd"/>
      <w:r w:rsidRPr="00571A26">
        <w:rPr>
          <w:rFonts w:asciiTheme="majorBidi" w:hAnsiTheme="majorBidi" w:cstheme="majorBidi"/>
          <w:sz w:val="28"/>
          <w:szCs w:val="28"/>
        </w:rPr>
        <w:t xml:space="preserve"> and Rapoport 2003; Beauregard 2008; </w:t>
      </w:r>
      <w:proofErr w:type="spellStart"/>
      <w:r w:rsidRPr="00571A26">
        <w:rPr>
          <w:rFonts w:asciiTheme="majorBidi" w:hAnsiTheme="majorBidi" w:cstheme="majorBidi"/>
          <w:sz w:val="28"/>
          <w:szCs w:val="28"/>
        </w:rPr>
        <w:t>Cicognani</w:t>
      </w:r>
      <w:proofErr w:type="spellEnd"/>
      <w:r w:rsidRPr="00571A26">
        <w:rPr>
          <w:rFonts w:asciiTheme="majorBidi" w:hAnsiTheme="majorBidi" w:cstheme="majorBidi"/>
          <w:sz w:val="28"/>
          <w:szCs w:val="28"/>
        </w:rPr>
        <w:t xml:space="preserve"> et al. 2012; Owen and Dennis 1988; Rapoport 1985),</w:t>
      </w:r>
      <w:r w:rsidRPr="00571A26">
        <w:rPr>
          <w:rStyle w:val="FootnoteReference"/>
          <w:rFonts w:asciiTheme="majorBidi" w:hAnsiTheme="majorBidi" w:cstheme="majorBidi"/>
          <w:sz w:val="28"/>
          <w:szCs w:val="28"/>
        </w:rPr>
        <w:footnoteReference w:id="4"/>
      </w:r>
      <w:r w:rsidRPr="00571A26">
        <w:rPr>
          <w:rFonts w:asciiTheme="majorBidi" w:hAnsiTheme="majorBidi" w:cstheme="majorBidi"/>
          <w:sz w:val="28"/>
          <w:szCs w:val="28"/>
        </w:rPr>
        <w:t xml:space="preserve"> while the effect of fathers’ political engagement is much less clear: it might have a stronger effect on their sons’ political engagement (Beauregard 2008; Owen and Dennis 1988; Rapoport 1985), on their daughters’ political engagement (</w:t>
      </w:r>
      <w:proofErr w:type="spellStart"/>
      <w:r w:rsidRPr="00571A26">
        <w:rPr>
          <w:rFonts w:asciiTheme="majorBidi" w:hAnsiTheme="majorBidi" w:cstheme="majorBidi"/>
          <w:sz w:val="28"/>
          <w:szCs w:val="28"/>
        </w:rPr>
        <w:t>Cicognani</w:t>
      </w:r>
      <w:proofErr w:type="spellEnd"/>
      <w:r w:rsidRPr="00571A26">
        <w:rPr>
          <w:rFonts w:asciiTheme="majorBidi" w:hAnsiTheme="majorBidi" w:cstheme="majorBidi"/>
          <w:sz w:val="28"/>
          <w:szCs w:val="28"/>
        </w:rPr>
        <w:t xml:space="preserve"> et al. 2012) or none of them (</w:t>
      </w:r>
      <w:proofErr w:type="spellStart"/>
      <w:r w:rsidRPr="00571A26">
        <w:rPr>
          <w:rFonts w:asciiTheme="majorBidi" w:hAnsiTheme="majorBidi" w:cstheme="majorBidi"/>
          <w:sz w:val="28"/>
          <w:szCs w:val="28"/>
        </w:rPr>
        <w:t>Atkeson</w:t>
      </w:r>
      <w:proofErr w:type="spellEnd"/>
      <w:r w:rsidRPr="00571A26">
        <w:rPr>
          <w:rFonts w:asciiTheme="majorBidi" w:hAnsiTheme="majorBidi" w:cstheme="majorBidi"/>
          <w:sz w:val="28"/>
          <w:szCs w:val="28"/>
        </w:rPr>
        <w:t xml:space="preserve"> and Rapoport 2003;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Wass, and </w:t>
      </w:r>
      <w:proofErr w:type="spellStart"/>
      <w:r w:rsidRPr="00571A26">
        <w:rPr>
          <w:rFonts w:asciiTheme="majorBidi" w:hAnsiTheme="majorBidi" w:cstheme="majorBidi"/>
          <w:sz w:val="28"/>
          <w:szCs w:val="28"/>
        </w:rPr>
        <w:t>Valaste</w:t>
      </w:r>
      <w:proofErr w:type="spellEnd"/>
      <w:r w:rsidRPr="00571A26">
        <w:rPr>
          <w:rFonts w:asciiTheme="majorBidi" w:hAnsiTheme="majorBidi" w:cstheme="majorBidi"/>
          <w:sz w:val="28"/>
          <w:szCs w:val="28"/>
        </w:rPr>
        <w:t xml:space="preserve"> 2016). From the other perspective, </w:t>
      </w:r>
      <w:r w:rsidRPr="00571A26">
        <w:rPr>
          <w:rFonts w:asciiTheme="majorBidi" w:hAnsiTheme="majorBidi" w:cstheme="majorBidi"/>
          <w:sz w:val="28"/>
          <w:szCs w:val="28"/>
        </w:rPr>
        <w:lastRenderedPageBreak/>
        <w:t>daughters’ political engagement seems to be influenced mostly by their mothers’ political engagement (</w:t>
      </w:r>
      <w:proofErr w:type="spellStart"/>
      <w:r w:rsidRPr="00571A26">
        <w:rPr>
          <w:rFonts w:asciiTheme="majorBidi" w:hAnsiTheme="majorBidi" w:cstheme="majorBidi"/>
          <w:sz w:val="28"/>
          <w:szCs w:val="28"/>
        </w:rPr>
        <w:t>Atkeson</w:t>
      </w:r>
      <w:proofErr w:type="spellEnd"/>
      <w:r w:rsidRPr="00571A26">
        <w:rPr>
          <w:rFonts w:asciiTheme="majorBidi" w:hAnsiTheme="majorBidi" w:cstheme="majorBidi"/>
          <w:sz w:val="28"/>
          <w:szCs w:val="28"/>
        </w:rPr>
        <w:t xml:space="preserve"> and Rapoport 2003; Beauregard 2008; Bhatti and Hansen 2012a;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O’Neill, and Young 2010; Owen and Dennis 1988; Rapoport 1985), though some studies show the same impact of both parents on their daughters (</w:t>
      </w:r>
      <w:proofErr w:type="spellStart"/>
      <w:r w:rsidRPr="00571A26">
        <w:rPr>
          <w:rFonts w:asciiTheme="majorBidi" w:hAnsiTheme="majorBidi" w:cstheme="majorBidi"/>
          <w:sz w:val="28"/>
          <w:szCs w:val="28"/>
        </w:rPr>
        <w:t>Cicognani</w:t>
      </w:r>
      <w:proofErr w:type="spellEnd"/>
      <w:r w:rsidRPr="00571A26">
        <w:rPr>
          <w:rFonts w:asciiTheme="majorBidi" w:hAnsiTheme="majorBidi" w:cstheme="majorBidi"/>
          <w:sz w:val="28"/>
          <w:szCs w:val="28"/>
        </w:rPr>
        <w:t xml:space="preserve"> et al. 2012;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Wass, and </w:t>
      </w:r>
      <w:proofErr w:type="spellStart"/>
      <w:r w:rsidRPr="00571A26">
        <w:rPr>
          <w:rFonts w:asciiTheme="majorBidi" w:hAnsiTheme="majorBidi" w:cstheme="majorBidi"/>
          <w:sz w:val="28"/>
          <w:szCs w:val="28"/>
        </w:rPr>
        <w:t>Valaste</w:t>
      </w:r>
      <w:proofErr w:type="spellEnd"/>
      <w:r w:rsidRPr="00571A26">
        <w:rPr>
          <w:rFonts w:asciiTheme="majorBidi" w:hAnsiTheme="majorBidi" w:cstheme="majorBidi"/>
          <w:sz w:val="28"/>
          <w:szCs w:val="28"/>
        </w:rPr>
        <w:t xml:space="preserve"> 2016). Finally, sons’ political engagement seems to be influenced mostly by their father’s political engagement (Beauregard 2008; Bhatti and Hansen 2012a; Owen and Dennis 1988; Rapoport 1985), though some studies again show the same impact of both parents on their sons (</w:t>
      </w:r>
      <w:proofErr w:type="spellStart"/>
      <w:r w:rsidRPr="00571A26">
        <w:rPr>
          <w:rFonts w:asciiTheme="majorBidi" w:hAnsiTheme="majorBidi" w:cstheme="majorBidi"/>
          <w:sz w:val="28"/>
          <w:szCs w:val="28"/>
        </w:rPr>
        <w:t>Atkeson</w:t>
      </w:r>
      <w:proofErr w:type="spellEnd"/>
      <w:r w:rsidRPr="00571A26">
        <w:rPr>
          <w:rFonts w:asciiTheme="majorBidi" w:hAnsiTheme="majorBidi" w:cstheme="majorBidi"/>
          <w:sz w:val="28"/>
          <w:szCs w:val="28"/>
        </w:rPr>
        <w:t xml:space="preserve"> and Rapoport 2003; </w:t>
      </w:r>
      <w:proofErr w:type="spellStart"/>
      <w:r w:rsidRPr="00571A26">
        <w:rPr>
          <w:rFonts w:asciiTheme="majorBidi" w:hAnsiTheme="majorBidi" w:cstheme="majorBidi"/>
          <w:sz w:val="28"/>
          <w:szCs w:val="28"/>
        </w:rPr>
        <w:t>Cicognani</w:t>
      </w:r>
      <w:proofErr w:type="spellEnd"/>
      <w:r w:rsidRPr="00571A26">
        <w:rPr>
          <w:rFonts w:asciiTheme="majorBidi" w:hAnsiTheme="majorBidi" w:cstheme="majorBidi"/>
          <w:sz w:val="28"/>
          <w:szCs w:val="28"/>
        </w:rPr>
        <w:t xml:space="preserve"> et al. 2012;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Wass, and </w:t>
      </w:r>
      <w:proofErr w:type="spellStart"/>
      <w:r w:rsidRPr="00571A26">
        <w:rPr>
          <w:rFonts w:asciiTheme="majorBidi" w:hAnsiTheme="majorBidi" w:cstheme="majorBidi"/>
          <w:sz w:val="28"/>
          <w:szCs w:val="28"/>
        </w:rPr>
        <w:t>Valaste</w:t>
      </w:r>
      <w:proofErr w:type="spellEnd"/>
      <w:r w:rsidRPr="00571A26">
        <w:rPr>
          <w:rFonts w:asciiTheme="majorBidi" w:hAnsiTheme="majorBidi" w:cstheme="majorBidi"/>
          <w:sz w:val="28"/>
          <w:szCs w:val="28"/>
        </w:rPr>
        <w:t xml:space="preserve"> 2016).</w:t>
      </w:r>
    </w:p>
    <w:p w14:paraId="028F9252"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Contrary to </w:t>
      </w:r>
      <w:r w:rsidRPr="00571A26">
        <w:rPr>
          <w:rFonts w:asciiTheme="majorBidi" w:hAnsiTheme="majorBidi" w:cstheme="majorBidi"/>
          <w:i/>
          <w:iCs/>
          <w:sz w:val="28"/>
          <w:szCs w:val="28"/>
        </w:rPr>
        <w:t>social learning theory</w:t>
      </w:r>
      <w:r w:rsidRPr="00571A26">
        <w:rPr>
          <w:rFonts w:asciiTheme="majorBidi" w:hAnsiTheme="majorBidi" w:cstheme="majorBidi"/>
          <w:sz w:val="28"/>
          <w:szCs w:val="28"/>
        </w:rPr>
        <w:t xml:space="preserve">, </w:t>
      </w:r>
      <w:r w:rsidRPr="00571A26">
        <w:rPr>
          <w:rFonts w:asciiTheme="majorBidi" w:hAnsiTheme="majorBidi" w:cstheme="majorBidi"/>
          <w:i/>
          <w:iCs/>
          <w:sz w:val="28"/>
          <w:szCs w:val="28"/>
        </w:rPr>
        <w:t>status transmission theory</w:t>
      </w:r>
      <w:r w:rsidRPr="00571A26">
        <w:rPr>
          <w:rFonts w:asciiTheme="majorBidi" w:hAnsiTheme="majorBidi" w:cstheme="majorBidi"/>
          <w:sz w:val="28"/>
          <w:szCs w:val="28"/>
        </w:rPr>
        <w:t xml:space="preserve"> does not seem to work in gendered ways: parents’ education has a positive influence on their children’s </w:t>
      </w:r>
      <w:r w:rsidRPr="00A96CC9">
        <w:rPr>
          <w:rFonts w:asciiTheme="majorBidi" w:hAnsiTheme="majorBidi" w:cstheme="majorBidi"/>
          <w:sz w:val="28"/>
          <w:szCs w:val="28"/>
          <w:highlight w:val="yellow"/>
          <w:rPrChange w:id="93" w:author="Sylvia Bashevkin" w:date="2021-07-07T16:17:00Z">
            <w:rPr>
              <w:rFonts w:asciiTheme="majorBidi" w:hAnsiTheme="majorBidi" w:cstheme="majorBidi"/>
              <w:sz w:val="28"/>
              <w:szCs w:val="28"/>
            </w:rPr>
          </w:rPrChange>
        </w:rPr>
        <w:t>political interest</w:t>
      </w:r>
      <w:r w:rsidRPr="00571A26">
        <w:rPr>
          <w:rFonts w:asciiTheme="majorBidi" w:hAnsiTheme="majorBidi" w:cstheme="majorBidi"/>
          <w:sz w:val="28"/>
          <w:szCs w:val="28"/>
        </w:rPr>
        <w:t xml:space="preserve"> regardless of parents’ gender and children’s gender (Beauregard 2008).</w:t>
      </w:r>
    </w:p>
    <w:p w14:paraId="58ED0A43"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Studies have also investigated the gender patterns in parent–child political discussions, but the </w:t>
      </w:r>
      <w:proofErr w:type="gramStart"/>
      <w:r w:rsidRPr="00571A26">
        <w:rPr>
          <w:rFonts w:asciiTheme="majorBidi" w:hAnsiTheme="majorBidi" w:cstheme="majorBidi"/>
          <w:sz w:val="28"/>
          <w:szCs w:val="28"/>
        </w:rPr>
        <w:t>amount</w:t>
      </w:r>
      <w:proofErr w:type="gramEnd"/>
      <w:r w:rsidRPr="00571A26">
        <w:rPr>
          <w:rFonts w:asciiTheme="majorBidi" w:hAnsiTheme="majorBidi" w:cstheme="majorBidi"/>
          <w:sz w:val="28"/>
          <w:szCs w:val="28"/>
        </w:rPr>
        <w:t xml:space="preserve"> of </w:t>
      </w:r>
      <w:r w:rsidRPr="00A96CC9">
        <w:rPr>
          <w:rFonts w:asciiTheme="majorBidi" w:hAnsiTheme="majorBidi" w:cstheme="majorBidi"/>
          <w:sz w:val="28"/>
          <w:szCs w:val="28"/>
          <w:highlight w:val="yellow"/>
          <w:rPrChange w:id="94" w:author="Sylvia Bashevkin" w:date="2021-07-07T16:17:00Z">
            <w:rPr>
              <w:rFonts w:asciiTheme="majorBidi" w:hAnsiTheme="majorBidi" w:cstheme="majorBidi"/>
              <w:sz w:val="28"/>
              <w:szCs w:val="28"/>
            </w:rPr>
          </w:rPrChange>
        </w:rPr>
        <w:t xml:space="preserve">political </w:t>
      </w:r>
      <w:commentRangeStart w:id="95"/>
      <w:r w:rsidRPr="00A96CC9">
        <w:rPr>
          <w:rFonts w:asciiTheme="majorBidi" w:hAnsiTheme="majorBidi" w:cstheme="majorBidi"/>
          <w:sz w:val="28"/>
          <w:szCs w:val="28"/>
          <w:highlight w:val="yellow"/>
          <w:rPrChange w:id="96" w:author="Sylvia Bashevkin" w:date="2021-07-07T16:17:00Z">
            <w:rPr>
              <w:rFonts w:asciiTheme="majorBidi" w:hAnsiTheme="majorBidi" w:cstheme="majorBidi"/>
              <w:sz w:val="28"/>
              <w:szCs w:val="28"/>
            </w:rPr>
          </w:rPrChange>
        </w:rPr>
        <w:t>discussions</w:t>
      </w:r>
      <w:commentRangeEnd w:id="95"/>
      <w:r w:rsidR="00A96CC9">
        <w:rPr>
          <w:rStyle w:val="CommentReference"/>
        </w:rPr>
        <w:commentReference w:id="95"/>
      </w:r>
      <w:r w:rsidRPr="00571A26">
        <w:rPr>
          <w:rFonts w:asciiTheme="majorBidi" w:hAnsiTheme="majorBidi" w:cstheme="majorBidi"/>
          <w:sz w:val="28"/>
          <w:szCs w:val="28"/>
        </w:rPr>
        <w:t xml:space="preserve"> does not seem to vary based on parents and children’s gender. While earlier studies found that children discuss </w:t>
      </w:r>
      <w:r w:rsidRPr="002545CE">
        <w:rPr>
          <w:rFonts w:asciiTheme="majorBidi" w:hAnsiTheme="majorBidi" w:cstheme="majorBidi"/>
          <w:sz w:val="28"/>
          <w:szCs w:val="28"/>
          <w:highlight w:val="yellow"/>
          <w:rPrChange w:id="97" w:author="Sylvia Bashevkin" w:date="2021-07-07T16:19:00Z">
            <w:rPr>
              <w:rFonts w:asciiTheme="majorBidi" w:hAnsiTheme="majorBidi" w:cstheme="majorBidi"/>
              <w:sz w:val="28"/>
              <w:szCs w:val="28"/>
            </w:rPr>
          </w:rPrChange>
        </w:rPr>
        <w:t>politics</w:t>
      </w:r>
      <w:r w:rsidRPr="00571A26">
        <w:rPr>
          <w:rFonts w:asciiTheme="majorBidi" w:hAnsiTheme="majorBidi" w:cstheme="majorBidi"/>
          <w:sz w:val="28"/>
          <w:szCs w:val="28"/>
        </w:rPr>
        <w:t xml:space="preserve"> more often with their fathers than mothers (</w:t>
      </w:r>
      <w:proofErr w:type="spellStart"/>
      <w:r w:rsidRPr="00571A26">
        <w:rPr>
          <w:rFonts w:asciiTheme="majorBidi" w:hAnsiTheme="majorBidi" w:cstheme="majorBidi"/>
          <w:sz w:val="28"/>
          <w:szCs w:val="28"/>
        </w:rPr>
        <w:t>Noller</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Bagi</w:t>
      </w:r>
      <w:proofErr w:type="spellEnd"/>
      <w:r w:rsidRPr="00571A26">
        <w:rPr>
          <w:rFonts w:asciiTheme="majorBidi" w:hAnsiTheme="majorBidi" w:cstheme="majorBidi"/>
          <w:sz w:val="28"/>
          <w:szCs w:val="28"/>
        </w:rPr>
        <w:t xml:space="preserve"> 1985), more recent research has found no significant difference between fathers and mothers (</w:t>
      </w:r>
      <w:proofErr w:type="spellStart"/>
      <w:r w:rsidRPr="00571A26">
        <w:rPr>
          <w:rFonts w:asciiTheme="majorBidi" w:hAnsiTheme="majorBidi" w:cstheme="majorBidi"/>
          <w:sz w:val="28"/>
          <w:szCs w:val="28"/>
        </w:rPr>
        <w:t>Hooghe</w:t>
      </w:r>
      <w:proofErr w:type="spellEnd"/>
      <w:r w:rsidRPr="00571A26">
        <w:rPr>
          <w:rFonts w:asciiTheme="majorBidi" w:hAnsiTheme="majorBidi" w:cstheme="majorBidi"/>
          <w:sz w:val="28"/>
          <w:szCs w:val="28"/>
        </w:rPr>
        <w:t xml:space="preserve"> and Boonen 2015; Mayer and Schmidt </w:t>
      </w:r>
      <w:r w:rsidRPr="00571A26">
        <w:rPr>
          <w:rFonts w:asciiTheme="majorBidi" w:hAnsiTheme="majorBidi" w:cstheme="majorBidi"/>
          <w:sz w:val="28"/>
          <w:szCs w:val="28"/>
        </w:rPr>
        <w:lastRenderedPageBreak/>
        <w:t xml:space="preserve">2004; Shulman and </w:t>
      </w:r>
      <w:proofErr w:type="spellStart"/>
      <w:r w:rsidRPr="00571A26">
        <w:rPr>
          <w:rFonts w:asciiTheme="majorBidi" w:hAnsiTheme="majorBidi" w:cstheme="majorBidi"/>
          <w:sz w:val="28"/>
          <w:szCs w:val="28"/>
        </w:rPr>
        <w:t>DeAndrea</w:t>
      </w:r>
      <w:proofErr w:type="spellEnd"/>
      <w:r w:rsidRPr="00571A26">
        <w:rPr>
          <w:rFonts w:asciiTheme="majorBidi" w:hAnsiTheme="majorBidi" w:cstheme="majorBidi"/>
          <w:sz w:val="28"/>
          <w:szCs w:val="28"/>
        </w:rPr>
        <w:t xml:space="preserve"> 2014). Similarly, while </w:t>
      </w:r>
      <w:proofErr w:type="spellStart"/>
      <w:r w:rsidRPr="00571A26">
        <w:rPr>
          <w:rFonts w:asciiTheme="majorBidi" w:hAnsiTheme="majorBidi" w:cstheme="majorBidi"/>
          <w:sz w:val="28"/>
          <w:szCs w:val="28"/>
        </w:rPr>
        <w:t>Noller</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Bagi</w:t>
      </w:r>
      <w:proofErr w:type="spellEnd"/>
      <w:r w:rsidRPr="00571A26">
        <w:rPr>
          <w:rFonts w:asciiTheme="majorBidi" w:hAnsiTheme="majorBidi" w:cstheme="majorBidi"/>
          <w:sz w:val="28"/>
          <w:szCs w:val="28"/>
        </w:rPr>
        <w:t xml:space="preserve"> (1985) found that parents discuss politics more often with their sons, Mayer and Schmidt (2004) find they discuss it as much with their daughters than sons.</w:t>
      </w:r>
    </w:p>
    <w:p w14:paraId="18AF8835" w14:textId="2DEC9191"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Overall, the link between mothers and daughters’ political engagement is robust, but studies are less clear about the father–son link in </w:t>
      </w:r>
      <w:r w:rsidRPr="002545CE">
        <w:rPr>
          <w:rFonts w:asciiTheme="majorBidi" w:hAnsiTheme="majorBidi" w:cstheme="majorBidi"/>
          <w:sz w:val="28"/>
          <w:szCs w:val="28"/>
          <w:highlight w:val="yellow"/>
          <w:rPrChange w:id="98" w:author="Sylvia Bashevkin" w:date="2021-07-07T16:19:00Z">
            <w:rPr>
              <w:rFonts w:asciiTheme="majorBidi" w:hAnsiTheme="majorBidi" w:cstheme="majorBidi"/>
              <w:sz w:val="28"/>
              <w:szCs w:val="28"/>
            </w:rPr>
          </w:rPrChange>
        </w:rPr>
        <w:t>political engagement</w:t>
      </w:r>
      <w:r w:rsidRPr="00571A26">
        <w:rPr>
          <w:rFonts w:asciiTheme="majorBidi" w:hAnsiTheme="majorBidi" w:cstheme="majorBidi"/>
          <w:sz w:val="28"/>
          <w:szCs w:val="28"/>
        </w:rPr>
        <w:t xml:space="preserve">. As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Wass, and </w:t>
      </w:r>
      <w:proofErr w:type="spellStart"/>
      <w:r w:rsidRPr="00571A26">
        <w:rPr>
          <w:rFonts w:asciiTheme="majorBidi" w:hAnsiTheme="majorBidi" w:cstheme="majorBidi"/>
          <w:sz w:val="28"/>
          <w:szCs w:val="28"/>
        </w:rPr>
        <w:t>Valaste</w:t>
      </w:r>
      <w:proofErr w:type="spellEnd"/>
      <w:r w:rsidRPr="00571A26">
        <w:rPr>
          <w:rFonts w:asciiTheme="majorBidi" w:hAnsiTheme="majorBidi" w:cstheme="majorBidi"/>
          <w:sz w:val="28"/>
          <w:szCs w:val="28"/>
        </w:rPr>
        <w:t xml:space="preserve"> (2016) suggest, this might be the result of two separate processes. First, </w:t>
      </w:r>
      <w:proofErr w:type="gramStart"/>
      <w:r w:rsidRPr="00571A26">
        <w:rPr>
          <w:rFonts w:asciiTheme="majorBidi" w:hAnsiTheme="majorBidi" w:cstheme="majorBidi"/>
          <w:sz w:val="28"/>
          <w:szCs w:val="28"/>
        </w:rPr>
        <w:t>as a result of</w:t>
      </w:r>
      <w:proofErr w:type="gramEnd"/>
      <w:r w:rsidRPr="00571A26">
        <w:rPr>
          <w:rFonts w:asciiTheme="majorBidi" w:hAnsiTheme="majorBidi" w:cstheme="majorBidi"/>
          <w:sz w:val="28"/>
          <w:szCs w:val="28"/>
        </w:rPr>
        <w:t xml:space="preserve"> observer-model similarity, children tend to model their </w:t>
      </w:r>
      <w:proofErr w:type="spellStart"/>
      <w:r w:rsidRPr="00571A26">
        <w:rPr>
          <w:rFonts w:asciiTheme="majorBidi" w:hAnsiTheme="majorBidi" w:cstheme="majorBidi"/>
          <w:sz w:val="28"/>
          <w:szCs w:val="28"/>
        </w:rPr>
        <w:t>behaviour</w:t>
      </w:r>
      <w:proofErr w:type="spellEnd"/>
      <w:r w:rsidRPr="00571A26">
        <w:rPr>
          <w:rFonts w:asciiTheme="majorBidi" w:hAnsiTheme="majorBidi" w:cstheme="majorBidi"/>
          <w:sz w:val="28"/>
          <w:szCs w:val="28"/>
        </w:rPr>
        <w:t xml:space="preserve"> and attitudes after same-gender models (Bussey and Bandura 1999). Second, mothers, </w:t>
      </w:r>
      <w:ins w:id="99" w:author="Sylvia Bashevkin" w:date="2021-07-07T16:19:00Z">
        <w:r w:rsidR="002545CE">
          <w:rPr>
            <w:rFonts w:asciiTheme="majorBidi" w:hAnsiTheme="majorBidi" w:cstheme="majorBidi"/>
            <w:sz w:val="28"/>
            <w:szCs w:val="28"/>
          </w:rPr>
          <w:t>ofte</w:t>
        </w:r>
      </w:ins>
      <w:ins w:id="100" w:author="Sylvia Bashevkin" w:date="2021-07-07T16:20:00Z">
        <w:r w:rsidR="002545CE">
          <w:rPr>
            <w:rFonts w:asciiTheme="majorBidi" w:hAnsiTheme="majorBidi" w:cstheme="majorBidi"/>
            <w:sz w:val="28"/>
            <w:szCs w:val="28"/>
          </w:rPr>
          <w:t>n the</w:t>
        </w:r>
      </w:ins>
      <w:del w:id="101" w:author="Sylvia Bashevkin" w:date="2021-07-07T16:20:00Z">
        <w:r w:rsidRPr="00571A26" w:rsidDel="002545CE">
          <w:rPr>
            <w:rFonts w:asciiTheme="majorBidi" w:hAnsiTheme="majorBidi" w:cstheme="majorBidi"/>
            <w:sz w:val="28"/>
            <w:szCs w:val="28"/>
          </w:rPr>
          <w:delText>as</w:delText>
        </w:r>
      </w:del>
      <w:r w:rsidRPr="00571A26">
        <w:rPr>
          <w:rFonts w:asciiTheme="majorBidi" w:hAnsiTheme="majorBidi" w:cstheme="majorBidi"/>
          <w:sz w:val="28"/>
          <w:szCs w:val="28"/>
        </w:rPr>
        <w:t xml:space="preserve"> primary caregivers, have more opportunities to influence their children’s political engagement than fathers and therefore have a stronger overall influence on their children’s political engagement (Bhatti and Hansen 2012a</w:t>
      </w:r>
      <w:commentRangeStart w:id="102"/>
      <w:r w:rsidRPr="00571A26">
        <w:rPr>
          <w:rFonts w:asciiTheme="majorBidi" w:hAnsiTheme="majorBidi" w:cstheme="majorBidi"/>
          <w:sz w:val="28"/>
          <w:szCs w:val="28"/>
        </w:rPr>
        <w:t>).</w:t>
      </w:r>
      <w:r w:rsidRPr="00571A26">
        <w:rPr>
          <w:rStyle w:val="FootnoteReference"/>
          <w:rFonts w:asciiTheme="majorBidi" w:hAnsiTheme="majorBidi" w:cstheme="majorBidi"/>
          <w:sz w:val="28"/>
          <w:szCs w:val="28"/>
        </w:rPr>
        <w:footnoteReference w:id="5"/>
      </w:r>
      <w:commentRangeEnd w:id="102"/>
      <w:r w:rsidR="002545CE">
        <w:rPr>
          <w:rStyle w:val="CommentReference"/>
        </w:rPr>
        <w:commentReference w:id="102"/>
      </w:r>
    </w:p>
    <w:p w14:paraId="74E68055" w14:textId="10DE0BAF"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Parents might also encourage gender norms in their way of educating their children. For example, </w:t>
      </w:r>
      <w:proofErr w:type="spellStart"/>
      <w:r w:rsidRPr="00571A26">
        <w:rPr>
          <w:rFonts w:asciiTheme="majorBidi" w:hAnsiTheme="majorBidi" w:cstheme="majorBidi"/>
          <w:sz w:val="28"/>
          <w:szCs w:val="28"/>
        </w:rPr>
        <w:t>Cicognani</w:t>
      </w:r>
      <w:proofErr w:type="spellEnd"/>
      <w:r w:rsidRPr="00571A26">
        <w:rPr>
          <w:rFonts w:asciiTheme="majorBidi" w:hAnsiTheme="majorBidi" w:cstheme="majorBidi"/>
          <w:sz w:val="28"/>
          <w:szCs w:val="28"/>
        </w:rPr>
        <w:t xml:space="preserve"> et al. (2012) suggest that adolescent boys </w:t>
      </w:r>
      <w:r w:rsidRPr="00571A26">
        <w:rPr>
          <w:rFonts w:asciiTheme="majorBidi" w:hAnsiTheme="majorBidi" w:cstheme="majorBidi"/>
          <w:sz w:val="28"/>
          <w:szCs w:val="28"/>
        </w:rPr>
        <w:lastRenderedPageBreak/>
        <w:t>are encouraged to be more autonomous and to participate in a higher number of groups outside the family than girls. However, recent studies have found that parents are just as likely to encourage autonomy among boys and girls (</w:t>
      </w:r>
      <w:proofErr w:type="spellStart"/>
      <w:r w:rsidRPr="00571A26">
        <w:rPr>
          <w:rFonts w:asciiTheme="majorBidi" w:hAnsiTheme="majorBidi" w:cstheme="majorBidi"/>
          <w:sz w:val="28"/>
          <w:szCs w:val="28"/>
        </w:rPr>
        <w:t>Bumpus</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Crouter</w:t>
      </w:r>
      <w:proofErr w:type="spellEnd"/>
      <w:r w:rsidRPr="00571A26">
        <w:rPr>
          <w:rFonts w:asciiTheme="majorBidi" w:hAnsiTheme="majorBidi" w:cstheme="majorBidi"/>
          <w:sz w:val="28"/>
          <w:szCs w:val="28"/>
        </w:rPr>
        <w:t xml:space="preserve">, and McHale 2001). A meta-analysis (Lytton and Romney 1991) also found that there is no difference in how parents treat their children when it comes to amount of interaction, achievement encouragement, warmth, nurturance, responsiveness, material reward, encouragement of dependency, discouragement of aggression, and clarity of communication. However, parents did encourage sex-typed activities among their children and give more physical punishment to boys in Western, non-North American countries. Fathers’ disciplinary strictness was also stronger than </w:t>
      </w:r>
      <w:ins w:id="103" w:author="Sylvia Bashevkin" w:date="2021-07-07T16:21:00Z">
        <w:r w:rsidR="002545CE">
          <w:rPr>
            <w:rFonts w:asciiTheme="majorBidi" w:hAnsiTheme="majorBidi" w:cstheme="majorBidi"/>
            <w:sz w:val="28"/>
            <w:szCs w:val="28"/>
          </w:rPr>
          <w:t xml:space="preserve">that of </w:t>
        </w:r>
      </w:ins>
      <w:r w:rsidRPr="00571A26">
        <w:rPr>
          <w:rFonts w:asciiTheme="majorBidi" w:hAnsiTheme="majorBidi" w:cstheme="majorBidi"/>
          <w:sz w:val="28"/>
          <w:szCs w:val="28"/>
        </w:rPr>
        <w:t>mothers.</w:t>
      </w:r>
    </w:p>
    <w:p w14:paraId="49D63C68" w14:textId="77777777" w:rsidR="00165100" w:rsidRPr="00571A26" w:rsidRDefault="007E35F9" w:rsidP="00571A26">
      <w:pPr>
        <w:pStyle w:val="Heading2"/>
        <w:spacing w:line="480" w:lineRule="auto"/>
        <w:rPr>
          <w:rFonts w:asciiTheme="majorBidi" w:hAnsiTheme="majorBidi"/>
          <w:sz w:val="28"/>
          <w:szCs w:val="28"/>
        </w:rPr>
      </w:pPr>
      <w:bookmarkStart w:id="104" w:name="peers"/>
      <w:bookmarkEnd w:id="89"/>
      <w:r w:rsidRPr="00571A26">
        <w:rPr>
          <w:rFonts w:asciiTheme="majorBidi" w:hAnsiTheme="majorBidi"/>
          <w:sz w:val="28"/>
          <w:szCs w:val="28"/>
        </w:rPr>
        <w:t>Peers</w:t>
      </w:r>
    </w:p>
    <w:p w14:paraId="3AD8419D" w14:textId="77777777" w:rsidR="00165100" w:rsidRPr="00571A26" w:rsidRDefault="007E35F9" w:rsidP="00571A26">
      <w:pPr>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Friends and acquaintances can contribute to the development of political </w:t>
      </w:r>
      <w:r w:rsidRPr="002545CE">
        <w:rPr>
          <w:rFonts w:asciiTheme="majorBidi" w:hAnsiTheme="majorBidi" w:cstheme="majorBidi"/>
          <w:sz w:val="28"/>
          <w:szCs w:val="28"/>
          <w:highlight w:val="yellow"/>
          <w:rPrChange w:id="105" w:author="Sylvia Bashevkin" w:date="2021-07-07T16:21:00Z">
            <w:rPr>
              <w:rFonts w:asciiTheme="majorBidi" w:hAnsiTheme="majorBidi" w:cstheme="majorBidi"/>
              <w:sz w:val="28"/>
              <w:szCs w:val="28"/>
            </w:rPr>
          </w:rPrChange>
        </w:rPr>
        <w:t>engagement</w:t>
      </w:r>
      <w:r w:rsidRPr="00571A26">
        <w:rPr>
          <w:rFonts w:asciiTheme="majorBidi" w:hAnsiTheme="majorBidi" w:cstheme="majorBidi"/>
          <w:sz w:val="28"/>
          <w:szCs w:val="28"/>
        </w:rPr>
        <w:t xml:space="preserve">, mainly through </w:t>
      </w:r>
      <w:r w:rsidRPr="002545CE">
        <w:rPr>
          <w:rFonts w:asciiTheme="majorBidi" w:hAnsiTheme="majorBidi" w:cstheme="majorBidi"/>
          <w:sz w:val="28"/>
          <w:szCs w:val="28"/>
          <w:highlight w:val="yellow"/>
          <w:rPrChange w:id="106" w:author="Sylvia Bashevkin" w:date="2021-07-07T16:21:00Z">
            <w:rPr>
              <w:rFonts w:asciiTheme="majorBidi" w:hAnsiTheme="majorBidi" w:cstheme="majorBidi"/>
              <w:sz w:val="28"/>
              <w:szCs w:val="28"/>
            </w:rPr>
          </w:rPrChange>
        </w:rPr>
        <w:t>political discussions</w:t>
      </w:r>
      <w:r w:rsidRPr="00571A26">
        <w:rPr>
          <w:rFonts w:asciiTheme="majorBidi" w:hAnsiTheme="majorBidi" w:cstheme="majorBidi"/>
          <w:sz w:val="28"/>
          <w:szCs w:val="28"/>
        </w:rPr>
        <w:t xml:space="preserve">. Using longitudinal data on 16- to 21-year-olds,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(2015) finds that political discussion among peers has more influence on political participation than parents, schools, and the </w:t>
      </w:r>
      <w:commentRangeStart w:id="107"/>
      <w:r w:rsidRPr="00571A26">
        <w:rPr>
          <w:rFonts w:asciiTheme="majorBidi" w:hAnsiTheme="majorBidi" w:cstheme="majorBidi"/>
          <w:sz w:val="28"/>
          <w:szCs w:val="28"/>
        </w:rPr>
        <w:t>media</w:t>
      </w:r>
      <w:commentRangeEnd w:id="107"/>
      <w:r w:rsidR="002545CE">
        <w:rPr>
          <w:rStyle w:val="CommentReference"/>
        </w:rPr>
        <w:commentReference w:id="107"/>
      </w:r>
      <w:r w:rsidRPr="00571A26">
        <w:rPr>
          <w:rFonts w:asciiTheme="majorBidi" w:hAnsiTheme="majorBidi" w:cstheme="majorBidi"/>
          <w:sz w:val="28"/>
          <w:szCs w:val="28"/>
        </w:rPr>
        <w:t xml:space="preserve">. Other studies also find that </w:t>
      </w:r>
      <w:r w:rsidRPr="003A10F2">
        <w:rPr>
          <w:rFonts w:asciiTheme="majorBidi" w:hAnsiTheme="majorBidi" w:cstheme="majorBidi"/>
          <w:sz w:val="28"/>
          <w:szCs w:val="28"/>
          <w:highlight w:val="yellow"/>
          <w:rPrChange w:id="108" w:author="Sylvia Bashevkin" w:date="2021-07-12T13:10:00Z">
            <w:rPr>
              <w:rFonts w:asciiTheme="majorBidi" w:hAnsiTheme="majorBidi" w:cstheme="majorBidi"/>
              <w:sz w:val="28"/>
              <w:szCs w:val="28"/>
            </w:rPr>
          </w:rPrChange>
        </w:rPr>
        <w:t>political discussions</w:t>
      </w:r>
      <w:r w:rsidRPr="00571A26">
        <w:rPr>
          <w:rFonts w:asciiTheme="majorBidi" w:hAnsiTheme="majorBidi" w:cstheme="majorBidi"/>
          <w:sz w:val="28"/>
          <w:szCs w:val="28"/>
        </w:rPr>
        <w:t xml:space="preserve"> with friends and acquaintances increase </w:t>
      </w:r>
      <w:r w:rsidRPr="003A10F2">
        <w:rPr>
          <w:rFonts w:asciiTheme="majorBidi" w:hAnsiTheme="majorBidi" w:cstheme="majorBidi"/>
          <w:sz w:val="28"/>
          <w:szCs w:val="28"/>
          <w:highlight w:val="yellow"/>
          <w:rPrChange w:id="109" w:author="Sylvia Bashevkin" w:date="2021-07-12T13:10:00Z">
            <w:rPr>
              <w:rFonts w:asciiTheme="majorBidi" w:hAnsiTheme="majorBidi" w:cstheme="majorBidi"/>
              <w:sz w:val="28"/>
              <w:szCs w:val="28"/>
            </w:rPr>
          </w:rPrChange>
        </w:rPr>
        <w:t>political engagement</w:t>
      </w:r>
      <w:r w:rsidRPr="00571A26">
        <w:rPr>
          <w:rFonts w:asciiTheme="majorBidi" w:hAnsiTheme="majorBidi" w:cstheme="majorBidi"/>
          <w:sz w:val="28"/>
          <w:szCs w:val="28"/>
        </w:rPr>
        <w:t xml:space="preserve"> among child and adult respondents (B. A. Campbell 1979; Hoskins, </w:t>
      </w:r>
      <w:proofErr w:type="spellStart"/>
      <w:r w:rsidRPr="00571A26">
        <w:rPr>
          <w:rFonts w:asciiTheme="majorBidi" w:hAnsiTheme="majorBidi" w:cstheme="majorBidi"/>
          <w:sz w:val="28"/>
          <w:szCs w:val="28"/>
        </w:rPr>
        <w:t>Janmaat</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Villalba</w:t>
      </w:r>
      <w:proofErr w:type="spellEnd"/>
      <w:r w:rsidRPr="00571A26">
        <w:rPr>
          <w:rFonts w:asciiTheme="majorBidi" w:hAnsiTheme="majorBidi" w:cstheme="majorBidi"/>
          <w:sz w:val="28"/>
          <w:szCs w:val="28"/>
        </w:rPr>
        <w:t xml:space="preserve"> 2012; </w:t>
      </w:r>
      <w:proofErr w:type="spellStart"/>
      <w:r w:rsidRPr="00571A26">
        <w:rPr>
          <w:rFonts w:asciiTheme="majorBidi" w:hAnsiTheme="majorBidi" w:cstheme="majorBidi"/>
          <w:sz w:val="28"/>
          <w:szCs w:val="28"/>
        </w:rPr>
        <w:t>Klofstad</w:t>
      </w:r>
      <w:proofErr w:type="spellEnd"/>
      <w:r w:rsidRPr="00571A26">
        <w:rPr>
          <w:rFonts w:asciiTheme="majorBidi" w:hAnsiTheme="majorBidi" w:cstheme="majorBidi"/>
          <w:sz w:val="28"/>
          <w:szCs w:val="28"/>
        </w:rPr>
        <w:t xml:space="preserve"> 2007; McClurg 2003; Pattie and Johnston 2009; </w:t>
      </w:r>
      <w:proofErr w:type="spellStart"/>
      <w:r w:rsidRPr="00571A26">
        <w:rPr>
          <w:rFonts w:asciiTheme="majorBidi" w:hAnsiTheme="majorBidi" w:cstheme="majorBidi"/>
          <w:sz w:val="28"/>
          <w:szCs w:val="28"/>
        </w:rPr>
        <w:t>Šerek</w:t>
      </w:r>
      <w:proofErr w:type="spellEnd"/>
      <w:r w:rsidRPr="00571A26">
        <w:rPr>
          <w:rFonts w:asciiTheme="majorBidi" w:hAnsiTheme="majorBidi" w:cstheme="majorBidi"/>
          <w:sz w:val="28"/>
          <w:szCs w:val="28"/>
        </w:rPr>
        <w:t xml:space="preserve"> and Umemura </w:t>
      </w:r>
      <w:r w:rsidRPr="00571A26">
        <w:rPr>
          <w:rFonts w:asciiTheme="majorBidi" w:hAnsiTheme="majorBidi" w:cstheme="majorBidi"/>
          <w:sz w:val="28"/>
          <w:szCs w:val="28"/>
        </w:rPr>
        <w:lastRenderedPageBreak/>
        <w:t xml:space="preserve">2015) and </w:t>
      </w:r>
      <w:proofErr w:type="gramStart"/>
      <w:r w:rsidRPr="00571A26">
        <w:rPr>
          <w:rFonts w:asciiTheme="majorBidi" w:hAnsiTheme="majorBidi" w:cstheme="majorBidi"/>
          <w:sz w:val="28"/>
          <w:szCs w:val="28"/>
        </w:rPr>
        <w:t xml:space="preserve">that </w:t>
      </w:r>
      <w:r w:rsidRPr="003A10F2">
        <w:rPr>
          <w:rFonts w:asciiTheme="majorBidi" w:hAnsiTheme="majorBidi" w:cstheme="majorBidi"/>
          <w:sz w:val="28"/>
          <w:szCs w:val="28"/>
          <w:highlight w:val="yellow"/>
          <w:rPrChange w:id="110" w:author="Sylvia Bashevkin" w:date="2021-07-12T13:10:00Z">
            <w:rPr>
              <w:rFonts w:asciiTheme="majorBidi" w:hAnsiTheme="majorBidi" w:cstheme="majorBidi"/>
              <w:sz w:val="28"/>
              <w:szCs w:val="28"/>
            </w:rPr>
          </w:rPrChange>
        </w:rPr>
        <w:t xml:space="preserve">social </w:t>
      </w:r>
      <w:commentRangeStart w:id="111"/>
      <w:r w:rsidRPr="003A10F2">
        <w:rPr>
          <w:rFonts w:asciiTheme="majorBidi" w:hAnsiTheme="majorBidi" w:cstheme="majorBidi"/>
          <w:sz w:val="28"/>
          <w:szCs w:val="28"/>
          <w:highlight w:val="yellow"/>
          <w:rPrChange w:id="112" w:author="Sylvia Bashevkin" w:date="2021-07-12T13:10:00Z">
            <w:rPr>
              <w:rFonts w:asciiTheme="majorBidi" w:hAnsiTheme="majorBidi" w:cstheme="majorBidi"/>
              <w:sz w:val="28"/>
              <w:szCs w:val="28"/>
            </w:rPr>
          </w:rPrChange>
        </w:rPr>
        <w:t>networks</w:t>
      </w:r>
      <w:commentRangeEnd w:id="111"/>
      <w:proofErr w:type="gramEnd"/>
      <w:r w:rsidR="003A10F2">
        <w:rPr>
          <w:rStyle w:val="CommentReference"/>
        </w:rPr>
        <w:commentReference w:id="111"/>
      </w:r>
      <w:r w:rsidRPr="00571A26">
        <w:rPr>
          <w:rFonts w:asciiTheme="majorBidi" w:hAnsiTheme="majorBidi" w:cstheme="majorBidi"/>
          <w:sz w:val="28"/>
          <w:szCs w:val="28"/>
        </w:rPr>
        <w:t xml:space="preserve"> can be vectors of political engagement (La Due Lake and </w:t>
      </w:r>
      <w:proofErr w:type="spellStart"/>
      <w:r w:rsidRPr="00571A26">
        <w:rPr>
          <w:rFonts w:asciiTheme="majorBidi" w:hAnsiTheme="majorBidi" w:cstheme="majorBidi"/>
          <w:sz w:val="28"/>
          <w:szCs w:val="28"/>
        </w:rPr>
        <w:t>Huckfeldt</w:t>
      </w:r>
      <w:proofErr w:type="spellEnd"/>
      <w:r w:rsidRPr="00571A26">
        <w:rPr>
          <w:rFonts w:asciiTheme="majorBidi" w:hAnsiTheme="majorBidi" w:cstheme="majorBidi"/>
          <w:sz w:val="28"/>
          <w:szCs w:val="28"/>
        </w:rPr>
        <w:t xml:space="preserve"> 1998). The influence of peers on political engagement seems to grow particularly strong after young adults leave their parents’ home and parents’ influence on their political engagement declines (Bhatti and Hansen 2012a). Adults with </w:t>
      </w:r>
      <w:r w:rsidRPr="007400DC">
        <w:rPr>
          <w:rFonts w:asciiTheme="majorBidi" w:hAnsiTheme="majorBidi" w:cstheme="majorBidi"/>
          <w:sz w:val="28"/>
          <w:szCs w:val="28"/>
          <w:highlight w:val="yellow"/>
          <w:rPrChange w:id="113" w:author="Sylvia Bashevkin" w:date="2021-07-12T13:12:00Z">
            <w:rPr>
              <w:rFonts w:asciiTheme="majorBidi" w:hAnsiTheme="majorBidi" w:cstheme="majorBidi"/>
              <w:sz w:val="28"/>
              <w:szCs w:val="28"/>
            </w:rPr>
          </w:rPrChange>
        </w:rPr>
        <w:t>more social interactions and bigger social networks</w:t>
      </w:r>
      <w:r w:rsidRPr="00571A26">
        <w:rPr>
          <w:rFonts w:asciiTheme="majorBidi" w:hAnsiTheme="majorBidi" w:cstheme="majorBidi"/>
          <w:sz w:val="28"/>
          <w:szCs w:val="28"/>
        </w:rPr>
        <w:t xml:space="preserve"> also tend to </w:t>
      </w:r>
      <w:r w:rsidRPr="007400DC">
        <w:rPr>
          <w:rFonts w:asciiTheme="majorBidi" w:hAnsiTheme="majorBidi" w:cstheme="majorBidi"/>
          <w:sz w:val="28"/>
          <w:szCs w:val="28"/>
          <w:highlight w:val="yellow"/>
          <w:rPrChange w:id="114" w:author="Sylvia Bashevkin" w:date="2021-07-12T13:12:00Z">
            <w:rPr>
              <w:rFonts w:asciiTheme="majorBidi" w:hAnsiTheme="majorBidi" w:cstheme="majorBidi"/>
              <w:sz w:val="28"/>
              <w:szCs w:val="28"/>
            </w:rPr>
          </w:rPrChange>
        </w:rPr>
        <w:t>participate in politics</w:t>
      </w:r>
      <w:r w:rsidRPr="00571A26">
        <w:rPr>
          <w:rFonts w:asciiTheme="majorBidi" w:hAnsiTheme="majorBidi" w:cstheme="majorBidi"/>
          <w:sz w:val="28"/>
          <w:szCs w:val="28"/>
        </w:rPr>
        <w:t xml:space="preserve"> more than those more isolated (Putnam 2000).</w:t>
      </w:r>
    </w:p>
    <w:p w14:paraId="155A0A17"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Political discussions among peers typically exhibit gender effects. Among adults, leaving aside relatives, 84% of men report discussing politics only with men, while 64% of women report discussing politics only with women (</w:t>
      </w:r>
      <w:proofErr w:type="spellStart"/>
      <w:r w:rsidRPr="00571A26">
        <w:rPr>
          <w:rFonts w:asciiTheme="majorBidi" w:hAnsiTheme="majorBidi" w:cstheme="majorBidi"/>
          <w:sz w:val="28"/>
          <w:szCs w:val="28"/>
        </w:rPr>
        <w:t>Huckfeldt</w:t>
      </w:r>
      <w:proofErr w:type="spellEnd"/>
      <w:r w:rsidRPr="00571A26">
        <w:rPr>
          <w:rFonts w:asciiTheme="majorBidi" w:hAnsiTheme="majorBidi" w:cstheme="majorBidi"/>
          <w:sz w:val="28"/>
          <w:szCs w:val="28"/>
        </w:rPr>
        <w:t xml:space="preserve"> and Sprague 1995). Moreover, voters tend to vote for same-gender candidates under some circumstances (Golder et al. 2017; Holli and Wass 2010). Some studies have found same-gender voting is more common among men (Holli and Wass 2010), but others have found it is more common among women (Golder et al. 2017). These findings seem to confirm the impact of gender homophily in political </w:t>
      </w:r>
      <w:commentRangeStart w:id="115"/>
      <w:r w:rsidRPr="00571A26">
        <w:rPr>
          <w:rFonts w:asciiTheme="majorBidi" w:hAnsiTheme="majorBidi" w:cstheme="majorBidi"/>
          <w:sz w:val="28"/>
          <w:szCs w:val="28"/>
        </w:rPr>
        <w:t>discussions</w:t>
      </w:r>
      <w:commentRangeEnd w:id="115"/>
      <w:r w:rsidR="007400DC">
        <w:rPr>
          <w:rStyle w:val="CommentReference"/>
        </w:rPr>
        <w:commentReference w:id="115"/>
      </w:r>
      <w:r w:rsidRPr="00571A26">
        <w:rPr>
          <w:rFonts w:asciiTheme="majorBidi" w:hAnsiTheme="majorBidi" w:cstheme="majorBidi"/>
          <w:sz w:val="28"/>
          <w:szCs w:val="28"/>
        </w:rPr>
        <w:t>.</w:t>
      </w:r>
    </w:p>
    <w:p w14:paraId="3A41D6F8"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Peer-group diversity can also contribute to the development of political engagement. Political disagreement has been found to have a negative impact on </w:t>
      </w:r>
      <w:r w:rsidRPr="007400DC">
        <w:rPr>
          <w:rFonts w:asciiTheme="majorBidi" w:hAnsiTheme="majorBidi" w:cstheme="majorBidi"/>
          <w:sz w:val="28"/>
          <w:szCs w:val="28"/>
          <w:highlight w:val="yellow"/>
          <w:rPrChange w:id="116" w:author="Sylvia Bashevkin" w:date="2021-07-12T13:13:00Z">
            <w:rPr>
              <w:rFonts w:asciiTheme="majorBidi" w:hAnsiTheme="majorBidi" w:cstheme="majorBidi"/>
              <w:sz w:val="28"/>
              <w:szCs w:val="28"/>
            </w:rPr>
          </w:rPrChange>
        </w:rPr>
        <w:t>political participation</w:t>
      </w:r>
      <w:r w:rsidRPr="00571A26">
        <w:rPr>
          <w:rFonts w:asciiTheme="majorBidi" w:hAnsiTheme="majorBidi" w:cstheme="majorBidi"/>
          <w:sz w:val="28"/>
          <w:szCs w:val="28"/>
        </w:rPr>
        <w:t xml:space="preserve">, but a positive impact on other indicators of political engagement (Mutz 2002; Pattie and Johnston </w:t>
      </w:r>
      <w:commentRangeStart w:id="117"/>
      <w:r w:rsidRPr="00571A26">
        <w:rPr>
          <w:rFonts w:asciiTheme="majorBidi" w:hAnsiTheme="majorBidi" w:cstheme="majorBidi"/>
          <w:sz w:val="28"/>
          <w:szCs w:val="28"/>
        </w:rPr>
        <w:t>2009</w:t>
      </w:r>
      <w:commentRangeEnd w:id="117"/>
      <w:r w:rsidR="007400DC">
        <w:rPr>
          <w:rStyle w:val="CommentReference"/>
        </w:rPr>
        <w:commentReference w:id="117"/>
      </w:r>
      <w:r w:rsidRPr="00571A26">
        <w:rPr>
          <w:rFonts w:asciiTheme="majorBidi" w:hAnsiTheme="majorBidi" w:cstheme="majorBidi"/>
          <w:sz w:val="28"/>
          <w:szCs w:val="28"/>
        </w:rPr>
        <w:t xml:space="preserve">). In practice,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w:t>
      </w:r>
      <w:r w:rsidRPr="00571A26">
        <w:rPr>
          <w:rFonts w:asciiTheme="majorBidi" w:hAnsiTheme="majorBidi" w:cstheme="majorBidi"/>
          <w:sz w:val="28"/>
          <w:szCs w:val="28"/>
        </w:rPr>
        <w:lastRenderedPageBreak/>
        <w:t xml:space="preserve">Stolle, and </w:t>
      </w:r>
      <w:proofErr w:type="spellStart"/>
      <w:r w:rsidRPr="00571A26">
        <w:rPr>
          <w:rFonts w:asciiTheme="majorBidi" w:hAnsiTheme="majorBidi" w:cstheme="majorBidi"/>
          <w:sz w:val="28"/>
          <w:szCs w:val="28"/>
        </w:rPr>
        <w:t>Harell</w:t>
      </w:r>
      <w:proofErr w:type="spellEnd"/>
      <w:r w:rsidRPr="00571A26">
        <w:rPr>
          <w:rFonts w:asciiTheme="majorBidi" w:hAnsiTheme="majorBidi" w:cstheme="majorBidi"/>
          <w:sz w:val="28"/>
          <w:szCs w:val="28"/>
        </w:rPr>
        <w:t xml:space="preserve"> (2012) also show that political participation and peer-group political diversity reinforce each other, and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(2015) also finds a link between both variables.</w:t>
      </w:r>
    </w:p>
    <w:p w14:paraId="0AE0ADEE" w14:textId="77777777" w:rsidR="00165100" w:rsidRPr="00571A26" w:rsidRDefault="007E35F9" w:rsidP="00571A26">
      <w:pPr>
        <w:pStyle w:val="Heading2"/>
        <w:spacing w:line="480" w:lineRule="auto"/>
        <w:rPr>
          <w:rFonts w:asciiTheme="majorBidi" w:hAnsiTheme="majorBidi"/>
          <w:sz w:val="28"/>
          <w:szCs w:val="28"/>
        </w:rPr>
      </w:pPr>
      <w:bookmarkStart w:id="118" w:name="media"/>
      <w:bookmarkEnd w:id="104"/>
      <w:r w:rsidRPr="00571A26">
        <w:rPr>
          <w:rFonts w:asciiTheme="majorBidi" w:hAnsiTheme="majorBidi"/>
          <w:sz w:val="28"/>
          <w:szCs w:val="28"/>
        </w:rPr>
        <w:t>Media</w:t>
      </w:r>
    </w:p>
    <w:p w14:paraId="687D4206" w14:textId="77777777" w:rsidR="00165100" w:rsidRPr="00571A26" w:rsidRDefault="007E35F9" w:rsidP="00571A26">
      <w:pPr>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The term </w:t>
      </w:r>
      <w:r w:rsidRPr="00571A26">
        <w:rPr>
          <w:rFonts w:asciiTheme="majorBidi" w:hAnsiTheme="majorBidi" w:cstheme="majorBidi"/>
          <w:i/>
          <w:iCs/>
          <w:sz w:val="28"/>
          <w:szCs w:val="28"/>
        </w:rPr>
        <w:t>media</w:t>
      </w:r>
      <w:r w:rsidRPr="00571A26">
        <w:rPr>
          <w:rFonts w:asciiTheme="majorBidi" w:hAnsiTheme="majorBidi" w:cstheme="majorBidi"/>
          <w:sz w:val="28"/>
          <w:szCs w:val="28"/>
        </w:rPr>
        <w:t xml:space="preserve"> is used in its broadest sense to refer to “one of the means or channels of general communication, information, or entertainment in society, as newspapers, radio,” television (Dictionary.com 2021), but also the Internet (Bakker and De </w:t>
      </w:r>
      <w:proofErr w:type="spellStart"/>
      <w:r w:rsidRPr="00571A26">
        <w:rPr>
          <w:rFonts w:asciiTheme="majorBidi" w:hAnsiTheme="majorBidi" w:cstheme="majorBidi"/>
          <w:sz w:val="28"/>
          <w:szCs w:val="28"/>
        </w:rPr>
        <w:t>Vreese</w:t>
      </w:r>
      <w:proofErr w:type="spellEnd"/>
      <w:r w:rsidRPr="00571A26">
        <w:rPr>
          <w:rFonts w:asciiTheme="majorBidi" w:hAnsiTheme="majorBidi" w:cstheme="majorBidi"/>
          <w:sz w:val="28"/>
          <w:szCs w:val="28"/>
        </w:rPr>
        <w:t xml:space="preserve"> 2011;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2015). This includes classical news channels such as CBC, CNN or Fox News, in their TV, radio and online formats, but also TV documentaries, information websites such as Wikipedia, and social networking websites including YouTube, Facebook, Instagram, Twitter, </w:t>
      </w:r>
      <w:proofErr w:type="spellStart"/>
      <w:r w:rsidRPr="00571A26">
        <w:rPr>
          <w:rFonts w:asciiTheme="majorBidi" w:hAnsiTheme="majorBidi" w:cstheme="majorBidi"/>
          <w:sz w:val="28"/>
          <w:szCs w:val="28"/>
        </w:rPr>
        <w:t>TikTok</w:t>
      </w:r>
      <w:proofErr w:type="spellEnd"/>
      <w:r w:rsidRPr="00571A26">
        <w:rPr>
          <w:rFonts w:asciiTheme="majorBidi" w:hAnsiTheme="majorBidi" w:cstheme="majorBidi"/>
          <w:sz w:val="28"/>
          <w:szCs w:val="28"/>
        </w:rPr>
        <w:t>, Snapchat, and WhatsApp.</w:t>
      </w:r>
    </w:p>
    <w:p w14:paraId="285AD3B9"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Political engagement is influenced by media consumption in some ways, but the type of media consumption heavily changes the link with political engagement. A negative relationship between time spent watching television and </w:t>
      </w:r>
      <w:r w:rsidRPr="007400DC">
        <w:rPr>
          <w:rFonts w:asciiTheme="majorBidi" w:hAnsiTheme="majorBidi" w:cstheme="majorBidi"/>
          <w:sz w:val="28"/>
          <w:szCs w:val="28"/>
          <w:highlight w:val="yellow"/>
          <w:rPrChange w:id="119" w:author="Sylvia Bashevkin" w:date="2021-07-12T13:14:00Z">
            <w:rPr>
              <w:rFonts w:asciiTheme="majorBidi" w:hAnsiTheme="majorBidi" w:cstheme="majorBidi"/>
              <w:sz w:val="28"/>
              <w:szCs w:val="28"/>
            </w:rPr>
          </w:rPrChange>
        </w:rPr>
        <w:t>youth political participation</w:t>
      </w:r>
      <w:r w:rsidRPr="00571A26">
        <w:rPr>
          <w:rFonts w:asciiTheme="majorBidi" w:hAnsiTheme="majorBidi" w:cstheme="majorBidi"/>
          <w:sz w:val="28"/>
          <w:szCs w:val="28"/>
        </w:rPr>
        <w:t xml:space="preserve"> is found by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(2015), mimicking findings among adults (Moy, </w:t>
      </w:r>
      <w:proofErr w:type="spellStart"/>
      <w:r w:rsidRPr="00571A26">
        <w:rPr>
          <w:rFonts w:asciiTheme="majorBidi" w:hAnsiTheme="majorBidi" w:cstheme="majorBidi"/>
          <w:sz w:val="28"/>
          <w:szCs w:val="28"/>
        </w:rPr>
        <w:t>Scheufele</w:t>
      </w:r>
      <w:proofErr w:type="spellEnd"/>
      <w:r w:rsidRPr="00571A26">
        <w:rPr>
          <w:rFonts w:asciiTheme="majorBidi" w:hAnsiTheme="majorBidi" w:cstheme="majorBidi"/>
          <w:sz w:val="28"/>
          <w:szCs w:val="28"/>
        </w:rPr>
        <w:t xml:space="preserve">, and Holbert 1999; Norris 1996; Putnam 2000), though the causal mechanism leading to this relationship remains unclear and Bakker and De </w:t>
      </w:r>
      <w:proofErr w:type="spellStart"/>
      <w:r w:rsidRPr="00571A26">
        <w:rPr>
          <w:rFonts w:asciiTheme="majorBidi" w:hAnsiTheme="majorBidi" w:cstheme="majorBidi"/>
          <w:sz w:val="28"/>
          <w:szCs w:val="28"/>
        </w:rPr>
        <w:t>Vreese</w:t>
      </w:r>
      <w:proofErr w:type="spellEnd"/>
      <w:r w:rsidRPr="00571A26">
        <w:rPr>
          <w:rFonts w:asciiTheme="majorBidi" w:hAnsiTheme="majorBidi" w:cstheme="majorBidi"/>
          <w:sz w:val="28"/>
          <w:szCs w:val="28"/>
        </w:rPr>
        <w:t xml:space="preserve"> (2011) instead find a non-significant effect. On the other hand, time spent using the Internet does not </w:t>
      </w:r>
      <w:r w:rsidRPr="00571A26">
        <w:rPr>
          <w:rFonts w:asciiTheme="majorBidi" w:hAnsiTheme="majorBidi" w:cstheme="majorBidi"/>
          <w:sz w:val="28"/>
          <w:szCs w:val="28"/>
        </w:rPr>
        <w:lastRenderedPageBreak/>
        <w:t xml:space="preserve">seem to have any relation with youth political participation (Bakker and De </w:t>
      </w:r>
      <w:proofErr w:type="spellStart"/>
      <w:r w:rsidRPr="00571A26">
        <w:rPr>
          <w:rFonts w:asciiTheme="majorBidi" w:hAnsiTheme="majorBidi" w:cstheme="majorBidi"/>
          <w:sz w:val="28"/>
          <w:szCs w:val="28"/>
        </w:rPr>
        <w:t>Vreese</w:t>
      </w:r>
      <w:proofErr w:type="spellEnd"/>
      <w:r w:rsidRPr="00571A26">
        <w:rPr>
          <w:rFonts w:asciiTheme="majorBidi" w:hAnsiTheme="majorBidi" w:cstheme="majorBidi"/>
          <w:sz w:val="28"/>
          <w:szCs w:val="28"/>
        </w:rPr>
        <w:t xml:space="preserve"> 2011;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Vissers</w:t>
      </w:r>
      <w:proofErr w:type="spellEnd"/>
      <w:r w:rsidRPr="00571A26">
        <w:rPr>
          <w:rFonts w:asciiTheme="majorBidi" w:hAnsiTheme="majorBidi" w:cstheme="majorBidi"/>
          <w:sz w:val="28"/>
          <w:szCs w:val="28"/>
        </w:rPr>
        <w:t xml:space="preserve"> 2008;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2015), though </w:t>
      </w:r>
      <w:proofErr w:type="spellStart"/>
      <w:r w:rsidRPr="00571A26">
        <w:rPr>
          <w:rFonts w:asciiTheme="majorBidi" w:hAnsiTheme="majorBidi" w:cstheme="majorBidi"/>
          <w:sz w:val="28"/>
          <w:szCs w:val="28"/>
        </w:rPr>
        <w:t>Vissers</w:t>
      </w:r>
      <w:proofErr w:type="spellEnd"/>
      <w:r w:rsidRPr="00571A26">
        <w:rPr>
          <w:rFonts w:asciiTheme="majorBidi" w:hAnsiTheme="majorBidi" w:cstheme="majorBidi"/>
          <w:sz w:val="28"/>
          <w:szCs w:val="28"/>
        </w:rPr>
        <w:t xml:space="preserve"> and Stolle (2014) find small positive results. Internet use for services, online communication (Bakker and De </w:t>
      </w:r>
      <w:proofErr w:type="spellStart"/>
      <w:r w:rsidRPr="00571A26">
        <w:rPr>
          <w:rFonts w:asciiTheme="majorBidi" w:hAnsiTheme="majorBidi" w:cstheme="majorBidi"/>
          <w:sz w:val="28"/>
          <w:szCs w:val="28"/>
        </w:rPr>
        <w:t>Vreese</w:t>
      </w:r>
      <w:proofErr w:type="spellEnd"/>
      <w:r w:rsidRPr="00571A26">
        <w:rPr>
          <w:rFonts w:asciiTheme="majorBidi" w:hAnsiTheme="majorBidi" w:cstheme="majorBidi"/>
          <w:sz w:val="28"/>
          <w:szCs w:val="28"/>
        </w:rPr>
        <w:t xml:space="preserve"> 2011) and opinion expression (N.-J. Lee, Shah, and McLeod 2012) has a positive link with political participation. </w:t>
      </w:r>
      <w:proofErr w:type="gramStart"/>
      <w:r w:rsidRPr="00571A26">
        <w:rPr>
          <w:rFonts w:asciiTheme="majorBidi" w:hAnsiTheme="majorBidi" w:cstheme="majorBidi"/>
          <w:sz w:val="28"/>
          <w:szCs w:val="28"/>
        </w:rPr>
        <w:t>In particular, Bakker</w:t>
      </w:r>
      <w:proofErr w:type="gramEnd"/>
      <w:r w:rsidRPr="00571A26">
        <w:rPr>
          <w:rFonts w:asciiTheme="majorBidi" w:hAnsiTheme="majorBidi" w:cstheme="majorBidi"/>
          <w:sz w:val="28"/>
          <w:szCs w:val="28"/>
        </w:rPr>
        <w:t xml:space="preserve"> and De </w:t>
      </w:r>
      <w:proofErr w:type="spellStart"/>
      <w:r w:rsidRPr="00571A26">
        <w:rPr>
          <w:rFonts w:asciiTheme="majorBidi" w:hAnsiTheme="majorBidi" w:cstheme="majorBidi"/>
          <w:sz w:val="28"/>
          <w:szCs w:val="28"/>
        </w:rPr>
        <w:t>Vreese</w:t>
      </w:r>
      <w:proofErr w:type="spellEnd"/>
      <w:r w:rsidRPr="00571A26">
        <w:rPr>
          <w:rFonts w:asciiTheme="majorBidi" w:hAnsiTheme="majorBidi" w:cstheme="majorBidi"/>
          <w:sz w:val="28"/>
          <w:szCs w:val="28"/>
        </w:rPr>
        <w:t xml:space="preserve"> (2011), </w:t>
      </w:r>
      <w:proofErr w:type="spellStart"/>
      <w:r w:rsidRPr="00571A26">
        <w:rPr>
          <w:rFonts w:asciiTheme="majorBidi" w:hAnsiTheme="majorBidi" w:cstheme="majorBidi"/>
          <w:sz w:val="28"/>
          <w:szCs w:val="28"/>
        </w:rPr>
        <w:t>Kahne</w:t>
      </w:r>
      <w:proofErr w:type="spellEnd"/>
      <w:r w:rsidRPr="00571A26">
        <w:rPr>
          <w:rFonts w:asciiTheme="majorBidi" w:hAnsiTheme="majorBidi" w:cstheme="majorBidi"/>
          <w:sz w:val="28"/>
          <w:szCs w:val="28"/>
        </w:rPr>
        <w:t xml:space="preserve"> and Bowyer (2018) and </w:t>
      </w:r>
      <w:proofErr w:type="spellStart"/>
      <w:r w:rsidRPr="00571A26">
        <w:rPr>
          <w:rFonts w:asciiTheme="majorBidi" w:hAnsiTheme="majorBidi" w:cstheme="majorBidi"/>
          <w:sz w:val="28"/>
          <w:szCs w:val="28"/>
        </w:rPr>
        <w:t>Xenos</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Vromen</w:t>
      </w:r>
      <w:proofErr w:type="spellEnd"/>
      <w:r w:rsidRPr="00571A26">
        <w:rPr>
          <w:rFonts w:asciiTheme="majorBidi" w:hAnsiTheme="majorBidi" w:cstheme="majorBidi"/>
          <w:sz w:val="28"/>
          <w:szCs w:val="28"/>
        </w:rPr>
        <w:t>, and Loader (2014) find a positive link between the use of social networking websites and aspects of political engagement, though Baumgartner and Morris (2010) find negative results. Overall, these findings suggest the importance of social capital in fostering political engagement, i.e., spending online and offline time with people instead of watching TV alone.</w:t>
      </w:r>
    </w:p>
    <w:p w14:paraId="3F791721"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In more politics-related media uses, keeping up with news through media is related to increased youth political engagement (Bakker and De </w:t>
      </w:r>
      <w:proofErr w:type="spellStart"/>
      <w:r w:rsidRPr="00571A26">
        <w:rPr>
          <w:rFonts w:asciiTheme="majorBidi" w:hAnsiTheme="majorBidi" w:cstheme="majorBidi"/>
          <w:sz w:val="28"/>
          <w:szCs w:val="28"/>
        </w:rPr>
        <w:t>Vreese</w:t>
      </w:r>
      <w:proofErr w:type="spellEnd"/>
      <w:r w:rsidRPr="00571A26">
        <w:rPr>
          <w:rFonts w:asciiTheme="majorBidi" w:hAnsiTheme="majorBidi" w:cstheme="majorBidi"/>
          <w:sz w:val="28"/>
          <w:szCs w:val="28"/>
        </w:rPr>
        <w:t xml:space="preserve"> 2011; N.-J. Lee, Shah, and McLeod 2012;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2015). Digital media seem to have a stronger impact than traditional media in that regard, due to their interactive aspects (Bakker and De </w:t>
      </w:r>
      <w:proofErr w:type="spellStart"/>
      <w:r w:rsidRPr="00571A26">
        <w:rPr>
          <w:rFonts w:asciiTheme="majorBidi" w:hAnsiTheme="majorBidi" w:cstheme="majorBidi"/>
          <w:sz w:val="28"/>
          <w:szCs w:val="28"/>
        </w:rPr>
        <w:t>Vreese</w:t>
      </w:r>
      <w:proofErr w:type="spellEnd"/>
      <w:r w:rsidRPr="00571A26">
        <w:rPr>
          <w:rFonts w:asciiTheme="majorBidi" w:hAnsiTheme="majorBidi" w:cstheme="majorBidi"/>
          <w:sz w:val="28"/>
          <w:szCs w:val="28"/>
        </w:rPr>
        <w:t xml:space="preserve"> 2011; N.-J. Lee, Shah, and McLeod 2012; Warren and Wicks 2011). Seeking political information online, sharing political opinions online (N.-J. Lee, Shah, and McLeod 2012), and participating in online political discussion groups (Conroy, </w:t>
      </w:r>
      <w:proofErr w:type="spellStart"/>
      <w:r w:rsidRPr="00571A26">
        <w:rPr>
          <w:rFonts w:asciiTheme="majorBidi" w:hAnsiTheme="majorBidi" w:cstheme="majorBidi"/>
          <w:sz w:val="28"/>
          <w:szCs w:val="28"/>
        </w:rPr>
        <w:t>Feezell</w:t>
      </w:r>
      <w:proofErr w:type="spellEnd"/>
      <w:r w:rsidRPr="00571A26">
        <w:rPr>
          <w:rFonts w:asciiTheme="majorBidi" w:hAnsiTheme="majorBidi" w:cstheme="majorBidi"/>
          <w:sz w:val="28"/>
          <w:szCs w:val="28"/>
        </w:rPr>
        <w:t xml:space="preserve">, and Guerrero 2012) have been found to be positively related to youth political </w:t>
      </w:r>
      <w:r w:rsidRPr="00571A26">
        <w:rPr>
          <w:rFonts w:asciiTheme="majorBidi" w:hAnsiTheme="majorBidi" w:cstheme="majorBidi"/>
          <w:sz w:val="28"/>
          <w:szCs w:val="28"/>
        </w:rPr>
        <w:lastRenderedPageBreak/>
        <w:t xml:space="preserve">engagement, though discussion groups do not seem to increase political knowledge (Conroy, </w:t>
      </w:r>
      <w:proofErr w:type="spellStart"/>
      <w:r w:rsidRPr="00571A26">
        <w:rPr>
          <w:rFonts w:asciiTheme="majorBidi" w:hAnsiTheme="majorBidi" w:cstheme="majorBidi"/>
          <w:sz w:val="28"/>
          <w:szCs w:val="28"/>
        </w:rPr>
        <w:t>Feezell</w:t>
      </w:r>
      <w:proofErr w:type="spellEnd"/>
      <w:r w:rsidRPr="00571A26">
        <w:rPr>
          <w:rFonts w:asciiTheme="majorBidi" w:hAnsiTheme="majorBidi" w:cstheme="majorBidi"/>
          <w:sz w:val="28"/>
          <w:szCs w:val="28"/>
        </w:rPr>
        <w:t>, and Guerrero 2012).</w:t>
      </w:r>
    </w:p>
    <w:p w14:paraId="23792C4D"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Studies on media use among boys and girls do not find systematic gender </w:t>
      </w:r>
      <w:commentRangeStart w:id="120"/>
      <w:r w:rsidRPr="00571A26">
        <w:rPr>
          <w:rFonts w:asciiTheme="majorBidi" w:hAnsiTheme="majorBidi" w:cstheme="majorBidi"/>
          <w:sz w:val="28"/>
          <w:szCs w:val="28"/>
        </w:rPr>
        <w:t>differences</w:t>
      </w:r>
      <w:commentRangeEnd w:id="120"/>
      <w:r w:rsidR="002B7913">
        <w:rPr>
          <w:rStyle w:val="CommentReference"/>
        </w:rPr>
        <w:commentReference w:id="120"/>
      </w:r>
      <w:r w:rsidRPr="00571A26">
        <w:rPr>
          <w:rFonts w:asciiTheme="majorBidi" w:hAnsiTheme="majorBidi" w:cstheme="majorBidi"/>
          <w:sz w:val="28"/>
          <w:szCs w:val="28"/>
        </w:rPr>
        <w:t xml:space="preserve">. Roe (1998) shows that 9- to 12-year-old </w:t>
      </w:r>
      <w:proofErr w:type="spellStart"/>
      <w:r w:rsidRPr="00571A26">
        <w:rPr>
          <w:rFonts w:asciiTheme="majorBidi" w:hAnsiTheme="majorBidi" w:cstheme="majorBidi"/>
          <w:sz w:val="28"/>
          <w:szCs w:val="28"/>
        </w:rPr>
        <w:t>boys</w:t>
      </w:r>
      <w:proofErr w:type="spellEnd"/>
      <w:r w:rsidRPr="00571A26">
        <w:rPr>
          <w:rFonts w:asciiTheme="majorBidi" w:hAnsiTheme="majorBidi" w:cstheme="majorBidi"/>
          <w:sz w:val="28"/>
          <w:szCs w:val="28"/>
        </w:rPr>
        <w:t xml:space="preserve"> and girls’ media consumption becomes more and more different. More specifically, boys watched more television, while girls listened more to the radio — at a time when the Internet was not widespread. Gender differences in TV consumption are not found by S.-J. Lee, </w:t>
      </w:r>
      <w:proofErr w:type="spellStart"/>
      <w:r w:rsidRPr="00571A26">
        <w:rPr>
          <w:rFonts w:asciiTheme="majorBidi" w:hAnsiTheme="majorBidi" w:cstheme="majorBidi"/>
          <w:sz w:val="28"/>
          <w:szCs w:val="28"/>
        </w:rPr>
        <w:t>Bartolic</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Vandewater</w:t>
      </w:r>
      <w:proofErr w:type="spellEnd"/>
      <w:r w:rsidRPr="00571A26">
        <w:rPr>
          <w:rFonts w:asciiTheme="majorBidi" w:hAnsiTheme="majorBidi" w:cstheme="majorBidi"/>
          <w:sz w:val="28"/>
          <w:szCs w:val="28"/>
        </w:rPr>
        <w:t xml:space="preserve"> (2009) however.</w:t>
      </w:r>
    </w:p>
    <w:p w14:paraId="7AA53B3E"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Studies mostly find boys use the Internet more frequently than girls. Willoughby (2008) finds that boys use the Internet just as frequently as girls in early high school, but girls’ Internet use decreases in late high school, notably due to a decline in gaming, making older teenage boys more active on the Internet than girls. Tsai and Tsai (2010) also find boys use the Internet more than girls in junior high school, but purpose-wise, girls use the Internet for communication while boys use it more for Web exploration. Moreover, </w:t>
      </w:r>
      <w:proofErr w:type="spellStart"/>
      <w:r w:rsidRPr="00571A26">
        <w:rPr>
          <w:rFonts w:asciiTheme="majorBidi" w:hAnsiTheme="majorBidi" w:cstheme="majorBidi"/>
          <w:sz w:val="28"/>
          <w:szCs w:val="28"/>
        </w:rPr>
        <w:t>Lokithasan</w:t>
      </w:r>
      <w:proofErr w:type="spellEnd"/>
      <w:r w:rsidRPr="00571A26">
        <w:rPr>
          <w:rFonts w:asciiTheme="majorBidi" w:hAnsiTheme="majorBidi" w:cstheme="majorBidi"/>
          <w:sz w:val="28"/>
          <w:szCs w:val="28"/>
        </w:rPr>
        <w:t xml:space="preserve"> et al. (2019) find that young “female respondents are influenced by influencers who promote beauty products while male respondents are drawn to technology and gaming products,” [p. 21], and men give more value to entertainment content from influencers while women give more value to information content.</w:t>
      </w:r>
    </w:p>
    <w:p w14:paraId="2FDEBF59" w14:textId="77777777" w:rsidR="00165100" w:rsidRPr="00571A26" w:rsidRDefault="007E35F9" w:rsidP="00571A26">
      <w:pPr>
        <w:pStyle w:val="BodyText"/>
        <w:spacing w:line="480" w:lineRule="auto"/>
        <w:rPr>
          <w:rFonts w:asciiTheme="majorBidi" w:hAnsiTheme="majorBidi" w:cstheme="majorBidi"/>
          <w:sz w:val="28"/>
          <w:szCs w:val="28"/>
        </w:rPr>
      </w:pPr>
      <w:r w:rsidRPr="002B7913">
        <w:rPr>
          <w:rFonts w:asciiTheme="majorBidi" w:hAnsiTheme="majorBidi" w:cstheme="majorBidi"/>
          <w:sz w:val="28"/>
          <w:szCs w:val="28"/>
          <w:highlight w:val="yellow"/>
          <w:rPrChange w:id="121" w:author="Sylvia Bashevkin" w:date="2021-07-12T13:21:00Z">
            <w:rPr>
              <w:rFonts w:asciiTheme="majorBidi" w:hAnsiTheme="majorBidi" w:cstheme="majorBidi"/>
              <w:sz w:val="28"/>
              <w:szCs w:val="28"/>
            </w:rPr>
          </w:rPrChange>
        </w:rPr>
        <w:lastRenderedPageBreak/>
        <w:t>Online political engagement</w:t>
      </w:r>
      <w:r w:rsidRPr="00571A26">
        <w:rPr>
          <w:rFonts w:asciiTheme="majorBidi" w:hAnsiTheme="majorBidi" w:cstheme="majorBidi"/>
          <w:sz w:val="28"/>
          <w:szCs w:val="28"/>
        </w:rPr>
        <w:t xml:space="preserve"> is more prevalent among boys than girls according to </w:t>
      </w:r>
      <w:proofErr w:type="spellStart"/>
      <w:r w:rsidRPr="00571A26">
        <w:rPr>
          <w:rFonts w:asciiTheme="majorBidi" w:hAnsiTheme="majorBidi" w:cstheme="majorBidi"/>
          <w:sz w:val="28"/>
          <w:szCs w:val="28"/>
        </w:rPr>
        <w:t>Cicognani</w:t>
      </w:r>
      <w:proofErr w:type="spellEnd"/>
      <w:r w:rsidRPr="00571A26">
        <w:rPr>
          <w:rFonts w:asciiTheme="majorBidi" w:hAnsiTheme="majorBidi" w:cstheme="majorBidi"/>
          <w:sz w:val="28"/>
          <w:szCs w:val="28"/>
        </w:rPr>
        <w:t xml:space="preserve"> et al. (2012), and Livingstone, </w:t>
      </w:r>
      <w:proofErr w:type="spellStart"/>
      <w:r w:rsidRPr="00571A26">
        <w:rPr>
          <w:rFonts w:asciiTheme="majorBidi" w:hAnsiTheme="majorBidi" w:cstheme="majorBidi"/>
          <w:sz w:val="28"/>
          <w:szCs w:val="28"/>
        </w:rPr>
        <w:t>Bober</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Helsper</w:t>
      </w:r>
      <w:proofErr w:type="spellEnd"/>
      <w:r w:rsidRPr="00571A26">
        <w:rPr>
          <w:rFonts w:asciiTheme="majorBidi" w:hAnsiTheme="majorBidi" w:cstheme="majorBidi"/>
          <w:sz w:val="28"/>
          <w:szCs w:val="28"/>
        </w:rPr>
        <w:t xml:space="preserve"> (2005) finds that boys are more likely than girls “to engage in online communication, information-seeking and peer-to-peer connection” (p. 306), although girls visit more political and civic websites.</w:t>
      </w:r>
    </w:p>
    <w:p w14:paraId="0F5F7CB2" w14:textId="77777777" w:rsidR="00165100" w:rsidRPr="00571A26" w:rsidRDefault="007E35F9" w:rsidP="00571A26">
      <w:pPr>
        <w:pStyle w:val="Heading2"/>
        <w:spacing w:line="480" w:lineRule="auto"/>
        <w:rPr>
          <w:rFonts w:asciiTheme="majorBidi" w:hAnsiTheme="majorBidi"/>
          <w:sz w:val="28"/>
          <w:szCs w:val="28"/>
        </w:rPr>
      </w:pPr>
      <w:bookmarkStart w:id="122" w:name="schools"/>
      <w:bookmarkEnd w:id="118"/>
      <w:r w:rsidRPr="00571A26">
        <w:rPr>
          <w:rFonts w:asciiTheme="majorBidi" w:hAnsiTheme="majorBidi"/>
          <w:sz w:val="28"/>
          <w:szCs w:val="28"/>
        </w:rPr>
        <w:t>Schools</w:t>
      </w:r>
    </w:p>
    <w:p w14:paraId="5D3F7774" w14:textId="77777777" w:rsidR="00165100" w:rsidRPr="00571A26" w:rsidRDefault="007E35F9" w:rsidP="00571A26">
      <w:pPr>
        <w:spacing w:line="480" w:lineRule="auto"/>
        <w:rPr>
          <w:rFonts w:asciiTheme="majorBidi" w:hAnsiTheme="majorBidi" w:cstheme="majorBidi"/>
          <w:sz w:val="28"/>
          <w:szCs w:val="28"/>
        </w:rPr>
      </w:pPr>
      <w:r w:rsidRPr="00571A26">
        <w:rPr>
          <w:rFonts w:asciiTheme="majorBidi" w:hAnsiTheme="majorBidi" w:cstheme="majorBidi"/>
          <w:sz w:val="28"/>
          <w:szCs w:val="28"/>
        </w:rPr>
        <w:t>Schools can influence childhood socialization in many ways, including citizenship education classes, classroom political discussions, extracurricular activities and active learning strategies.</w:t>
      </w:r>
    </w:p>
    <w:p w14:paraId="66D67F38"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While earlier studies found only weak links between citizenship education classes and political engagement (Langton and Jennings 1968), more recent studies find a positive link (</w:t>
      </w:r>
      <w:proofErr w:type="spellStart"/>
      <w:r w:rsidRPr="00571A26">
        <w:rPr>
          <w:rFonts w:asciiTheme="majorBidi" w:hAnsiTheme="majorBidi" w:cstheme="majorBidi"/>
          <w:sz w:val="28"/>
          <w:szCs w:val="28"/>
        </w:rPr>
        <w:t>Dassonneville</w:t>
      </w:r>
      <w:proofErr w:type="spellEnd"/>
      <w:r w:rsidRPr="00571A26">
        <w:rPr>
          <w:rFonts w:asciiTheme="majorBidi" w:hAnsiTheme="majorBidi" w:cstheme="majorBidi"/>
          <w:sz w:val="28"/>
          <w:szCs w:val="28"/>
        </w:rPr>
        <w:t xml:space="preserve"> et al. 2012; </w:t>
      </w:r>
      <w:proofErr w:type="spellStart"/>
      <w:r w:rsidRPr="00571A26">
        <w:rPr>
          <w:rFonts w:asciiTheme="majorBidi" w:hAnsiTheme="majorBidi" w:cstheme="majorBidi"/>
          <w:sz w:val="28"/>
          <w:szCs w:val="28"/>
        </w:rPr>
        <w:t>Galston</w:t>
      </w:r>
      <w:proofErr w:type="spellEnd"/>
      <w:r w:rsidRPr="00571A26">
        <w:rPr>
          <w:rFonts w:asciiTheme="majorBidi" w:hAnsiTheme="majorBidi" w:cstheme="majorBidi"/>
          <w:sz w:val="28"/>
          <w:szCs w:val="28"/>
        </w:rPr>
        <w:t xml:space="preserve"> 2001; </w:t>
      </w:r>
      <w:proofErr w:type="spellStart"/>
      <w:r w:rsidRPr="00571A26">
        <w:rPr>
          <w:rFonts w:asciiTheme="majorBidi" w:hAnsiTheme="majorBidi" w:cstheme="majorBidi"/>
          <w:sz w:val="28"/>
          <w:szCs w:val="28"/>
        </w:rPr>
        <w:t>Mahéo</w:t>
      </w:r>
      <w:proofErr w:type="spellEnd"/>
      <w:r w:rsidRPr="00571A26">
        <w:rPr>
          <w:rFonts w:asciiTheme="majorBidi" w:hAnsiTheme="majorBidi" w:cstheme="majorBidi"/>
          <w:sz w:val="28"/>
          <w:szCs w:val="28"/>
        </w:rPr>
        <w:t xml:space="preserve"> 2018, 2019; </w:t>
      </w:r>
      <w:proofErr w:type="spellStart"/>
      <w:r w:rsidRPr="00571A26">
        <w:rPr>
          <w:rFonts w:asciiTheme="majorBidi" w:hAnsiTheme="majorBidi" w:cstheme="majorBidi"/>
          <w:sz w:val="28"/>
          <w:szCs w:val="28"/>
        </w:rPr>
        <w:t>Neundorf</w:t>
      </w:r>
      <w:proofErr w:type="spellEnd"/>
      <w:r w:rsidRPr="00571A26">
        <w:rPr>
          <w:rFonts w:asciiTheme="majorBidi" w:hAnsiTheme="majorBidi" w:cstheme="majorBidi"/>
          <w:sz w:val="28"/>
          <w:szCs w:val="28"/>
        </w:rPr>
        <w:t xml:space="preserve">, Niemi, and </w:t>
      </w:r>
      <w:proofErr w:type="spellStart"/>
      <w:r w:rsidRPr="00571A26">
        <w:rPr>
          <w:rFonts w:asciiTheme="majorBidi" w:hAnsiTheme="majorBidi" w:cstheme="majorBidi"/>
          <w:sz w:val="28"/>
          <w:szCs w:val="28"/>
        </w:rPr>
        <w:t>Smets</w:t>
      </w:r>
      <w:proofErr w:type="spellEnd"/>
      <w:r w:rsidRPr="00571A26">
        <w:rPr>
          <w:rFonts w:asciiTheme="majorBidi" w:hAnsiTheme="majorBidi" w:cstheme="majorBidi"/>
          <w:sz w:val="28"/>
          <w:szCs w:val="28"/>
        </w:rPr>
        <w:t xml:space="preserve"> 2016;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2010, 2015). Warren and Wicks (2011) and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(2015) find a positive link between the frequency of school learning activities about politics and political engagement. However, Hoskins, </w:t>
      </w:r>
      <w:proofErr w:type="spellStart"/>
      <w:r w:rsidRPr="00571A26">
        <w:rPr>
          <w:rFonts w:asciiTheme="majorBidi" w:hAnsiTheme="majorBidi" w:cstheme="majorBidi"/>
          <w:sz w:val="28"/>
          <w:szCs w:val="28"/>
        </w:rPr>
        <w:t>Janmaat</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Villalba</w:t>
      </w:r>
      <w:proofErr w:type="spellEnd"/>
      <w:r w:rsidRPr="00571A26">
        <w:rPr>
          <w:rFonts w:asciiTheme="majorBidi" w:hAnsiTheme="majorBidi" w:cstheme="majorBidi"/>
          <w:sz w:val="28"/>
          <w:szCs w:val="28"/>
        </w:rPr>
        <w:t xml:space="preserve"> (2012) find that the quantity of citizenship education does not change political engagement; instead, the quality of such classes makes a difference. </w:t>
      </w:r>
      <w:r w:rsidRPr="00571A26">
        <w:rPr>
          <w:rFonts w:asciiTheme="majorBidi" w:hAnsiTheme="majorBidi" w:cstheme="majorBidi"/>
          <w:i/>
          <w:iCs/>
          <w:sz w:val="28"/>
          <w:szCs w:val="28"/>
        </w:rPr>
        <w:t>Citizenship education</w:t>
      </w:r>
      <w:r w:rsidRPr="00571A26">
        <w:rPr>
          <w:rFonts w:asciiTheme="majorBidi" w:hAnsiTheme="majorBidi" w:cstheme="majorBidi"/>
          <w:sz w:val="28"/>
          <w:szCs w:val="28"/>
        </w:rPr>
        <w:t xml:space="preserve"> and </w:t>
      </w:r>
      <w:r w:rsidRPr="00571A26">
        <w:rPr>
          <w:rFonts w:asciiTheme="majorBidi" w:hAnsiTheme="majorBidi" w:cstheme="majorBidi"/>
          <w:i/>
          <w:iCs/>
          <w:sz w:val="28"/>
          <w:szCs w:val="28"/>
        </w:rPr>
        <w:t>civic education</w:t>
      </w:r>
      <w:r w:rsidRPr="00571A26">
        <w:rPr>
          <w:rFonts w:asciiTheme="majorBidi" w:hAnsiTheme="majorBidi" w:cstheme="majorBidi"/>
          <w:sz w:val="28"/>
          <w:szCs w:val="28"/>
        </w:rPr>
        <w:t xml:space="preserve"> classes include classes teaching facts about government </w:t>
      </w:r>
      <w:r w:rsidRPr="00571A26">
        <w:rPr>
          <w:rFonts w:asciiTheme="majorBidi" w:hAnsiTheme="majorBidi" w:cstheme="majorBidi"/>
          <w:sz w:val="28"/>
          <w:szCs w:val="28"/>
        </w:rPr>
        <w:lastRenderedPageBreak/>
        <w:t>and politics but also promoting political engagement (</w:t>
      </w:r>
      <w:proofErr w:type="spellStart"/>
      <w:r w:rsidRPr="00571A26">
        <w:rPr>
          <w:rFonts w:asciiTheme="majorBidi" w:hAnsiTheme="majorBidi" w:cstheme="majorBidi"/>
          <w:sz w:val="28"/>
          <w:szCs w:val="28"/>
        </w:rPr>
        <w:t>Althof</w:t>
      </w:r>
      <w:proofErr w:type="spellEnd"/>
      <w:r w:rsidRPr="00571A26">
        <w:rPr>
          <w:rFonts w:asciiTheme="majorBidi" w:hAnsiTheme="majorBidi" w:cstheme="majorBidi"/>
          <w:sz w:val="28"/>
          <w:szCs w:val="28"/>
        </w:rPr>
        <w:t xml:space="preserve"> and Berkowitz 2006; </w:t>
      </w:r>
      <w:proofErr w:type="spellStart"/>
      <w:r w:rsidRPr="00571A26">
        <w:rPr>
          <w:rFonts w:asciiTheme="majorBidi" w:hAnsiTheme="majorBidi" w:cstheme="majorBidi"/>
          <w:sz w:val="28"/>
          <w:szCs w:val="28"/>
        </w:rPr>
        <w:t>Themistokleous</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Avraamidou</w:t>
      </w:r>
      <w:proofErr w:type="spellEnd"/>
      <w:r w:rsidRPr="00571A26">
        <w:rPr>
          <w:rFonts w:asciiTheme="majorBidi" w:hAnsiTheme="majorBidi" w:cstheme="majorBidi"/>
          <w:sz w:val="28"/>
          <w:szCs w:val="28"/>
        </w:rPr>
        <w:t xml:space="preserve"> 2016).</w:t>
      </w:r>
    </w:p>
    <w:p w14:paraId="4DDB7EA1"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Classroom political discussions in general can increase students’ political engagement. For instance, a large body of literature has found that students’ perceptions of an </w:t>
      </w:r>
      <w:r w:rsidRPr="00571A26">
        <w:rPr>
          <w:rFonts w:asciiTheme="majorBidi" w:hAnsiTheme="majorBidi" w:cstheme="majorBidi"/>
          <w:i/>
          <w:iCs/>
          <w:sz w:val="28"/>
          <w:szCs w:val="28"/>
        </w:rPr>
        <w:t>open classroom climate</w:t>
      </w:r>
      <w:r w:rsidRPr="00571A26">
        <w:rPr>
          <w:rFonts w:asciiTheme="majorBidi" w:hAnsiTheme="majorBidi" w:cstheme="majorBidi"/>
          <w:sz w:val="28"/>
          <w:szCs w:val="28"/>
        </w:rPr>
        <w:t xml:space="preserve"> increases aspects of their political engagement (</w:t>
      </w:r>
      <w:proofErr w:type="spellStart"/>
      <w:r w:rsidRPr="00571A26">
        <w:rPr>
          <w:rFonts w:asciiTheme="majorBidi" w:hAnsiTheme="majorBidi" w:cstheme="majorBidi"/>
          <w:sz w:val="28"/>
          <w:szCs w:val="28"/>
        </w:rPr>
        <w:t>Dassonneville</w:t>
      </w:r>
      <w:proofErr w:type="spellEnd"/>
      <w:r w:rsidRPr="00571A26">
        <w:rPr>
          <w:rFonts w:asciiTheme="majorBidi" w:hAnsiTheme="majorBidi" w:cstheme="majorBidi"/>
          <w:sz w:val="28"/>
          <w:szCs w:val="28"/>
        </w:rPr>
        <w:t xml:space="preserve"> et al. 2012; Godfrey and </w:t>
      </w:r>
      <w:proofErr w:type="spellStart"/>
      <w:r w:rsidRPr="00571A26">
        <w:rPr>
          <w:rFonts w:asciiTheme="majorBidi" w:hAnsiTheme="majorBidi" w:cstheme="majorBidi"/>
          <w:sz w:val="28"/>
          <w:szCs w:val="28"/>
        </w:rPr>
        <w:t>Grayman</w:t>
      </w:r>
      <w:proofErr w:type="spellEnd"/>
      <w:r w:rsidRPr="00571A26">
        <w:rPr>
          <w:rFonts w:asciiTheme="majorBidi" w:hAnsiTheme="majorBidi" w:cstheme="majorBidi"/>
          <w:sz w:val="28"/>
          <w:szCs w:val="28"/>
        </w:rPr>
        <w:t xml:space="preserve"> 2014; Hoskins, </w:t>
      </w:r>
      <w:proofErr w:type="spellStart"/>
      <w:r w:rsidRPr="00571A26">
        <w:rPr>
          <w:rFonts w:asciiTheme="majorBidi" w:hAnsiTheme="majorBidi" w:cstheme="majorBidi"/>
          <w:sz w:val="28"/>
          <w:szCs w:val="28"/>
        </w:rPr>
        <w:t>Janmaat</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Villalba</w:t>
      </w:r>
      <w:proofErr w:type="spellEnd"/>
      <w:r w:rsidRPr="00571A26">
        <w:rPr>
          <w:rFonts w:asciiTheme="majorBidi" w:hAnsiTheme="majorBidi" w:cstheme="majorBidi"/>
          <w:sz w:val="28"/>
          <w:szCs w:val="28"/>
        </w:rPr>
        <w:t xml:space="preserve"> 2012; Knowles and McCafferty-Wright 2015; N.-J. Lee, Shah, and McLeod 2012; </w:t>
      </w:r>
      <w:proofErr w:type="spellStart"/>
      <w:r w:rsidRPr="00571A26">
        <w:rPr>
          <w:rFonts w:asciiTheme="majorBidi" w:hAnsiTheme="majorBidi" w:cstheme="majorBidi"/>
          <w:sz w:val="28"/>
          <w:szCs w:val="28"/>
        </w:rPr>
        <w:t>Manganelli</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Lucidi</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Alivernini</w:t>
      </w:r>
      <w:proofErr w:type="spellEnd"/>
      <w:r w:rsidRPr="00571A26">
        <w:rPr>
          <w:rFonts w:asciiTheme="majorBidi" w:hAnsiTheme="majorBidi" w:cstheme="majorBidi"/>
          <w:sz w:val="28"/>
          <w:szCs w:val="28"/>
        </w:rPr>
        <w:t xml:space="preserve"> 2015; Martens and </w:t>
      </w:r>
      <w:proofErr w:type="spellStart"/>
      <w:r w:rsidRPr="00571A26">
        <w:rPr>
          <w:rFonts w:asciiTheme="majorBidi" w:hAnsiTheme="majorBidi" w:cstheme="majorBidi"/>
          <w:sz w:val="28"/>
          <w:szCs w:val="28"/>
        </w:rPr>
        <w:t>Gainous</w:t>
      </w:r>
      <w:proofErr w:type="spellEnd"/>
      <w:r w:rsidRPr="00571A26">
        <w:rPr>
          <w:rFonts w:asciiTheme="majorBidi" w:hAnsiTheme="majorBidi" w:cstheme="majorBidi"/>
          <w:sz w:val="28"/>
          <w:szCs w:val="28"/>
        </w:rPr>
        <w:t xml:space="preserve"> 2013; Persson 2015;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Hooghe</w:t>
      </w:r>
      <w:proofErr w:type="spellEnd"/>
      <w:r w:rsidRPr="00571A26">
        <w:rPr>
          <w:rFonts w:asciiTheme="majorBidi" w:hAnsiTheme="majorBidi" w:cstheme="majorBidi"/>
          <w:sz w:val="28"/>
          <w:szCs w:val="28"/>
        </w:rPr>
        <w:t xml:space="preserve"> 2013).</w:t>
      </w:r>
      <w:r w:rsidRPr="00571A26">
        <w:rPr>
          <w:rStyle w:val="FootnoteReference"/>
          <w:rFonts w:asciiTheme="majorBidi" w:hAnsiTheme="majorBidi" w:cstheme="majorBidi"/>
          <w:sz w:val="28"/>
          <w:szCs w:val="28"/>
        </w:rPr>
        <w:footnoteReference w:id="6"/>
      </w:r>
      <w:r w:rsidRPr="00571A26">
        <w:rPr>
          <w:rFonts w:asciiTheme="majorBidi" w:hAnsiTheme="majorBidi" w:cstheme="majorBidi"/>
          <w:sz w:val="28"/>
          <w:szCs w:val="28"/>
        </w:rPr>
        <w:t xml:space="preserve"> An </w:t>
      </w:r>
      <w:r w:rsidRPr="00571A26">
        <w:rPr>
          <w:rFonts w:asciiTheme="majorBidi" w:hAnsiTheme="majorBidi" w:cstheme="majorBidi"/>
          <w:i/>
          <w:iCs/>
          <w:sz w:val="28"/>
          <w:szCs w:val="28"/>
        </w:rPr>
        <w:t>open classroom climate</w:t>
      </w:r>
      <w:r w:rsidRPr="00571A26">
        <w:rPr>
          <w:rFonts w:asciiTheme="majorBidi" w:hAnsiTheme="majorBidi" w:cstheme="majorBidi"/>
          <w:sz w:val="28"/>
          <w:szCs w:val="28"/>
        </w:rPr>
        <w:t xml:space="preserve"> is one in which “students experience the discussion of social and political issues while in class and [in which] they feel comfortable contributing their own opinions during such discussions” (D. E. Campbell 2007, 62). Campbell (2006, 2008) finds significant links between an open classroom climate and political engagement, but warns against assuming there is a causal effect, as the relationship might be </w:t>
      </w:r>
      <w:proofErr w:type="gramStart"/>
      <w:r w:rsidRPr="00571A26">
        <w:rPr>
          <w:rFonts w:asciiTheme="majorBidi" w:hAnsiTheme="majorBidi" w:cstheme="majorBidi"/>
          <w:sz w:val="28"/>
          <w:szCs w:val="28"/>
        </w:rPr>
        <w:t>endogenous</w:t>
      </w:r>
      <w:proofErr w:type="gramEnd"/>
      <w:r w:rsidRPr="00571A26">
        <w:rPr>
          <w:rFonts w:asciiTheme="majorBidi" w:hAnsiTheme="majorBidi" w:cstheme="majorBidi"/>
          <w:sz w:val="28"/>
          <w:szCs w:val="28"/>
        </w:rPr>
        <w:t xml:space="preserve"> and no experiment has studied the issue thus far.</w:t>
      </w:r>
    </w:p>
    <w:p w14:paraId="24FD1CCF"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The role of classroom political discussions in political socialization might be gendered. For instance, Mahony (1985) finds that girls are less likely to </w:t>
      </w:r>
      <w:r w:rsidRPr="00571A26">
        <w:rPr>
          <w:rFonts w:asciiTheme="majorBidi" w:hAnsiTheme="majorBidi" w:cstheme="majorBidi"/>
          <w:sz w:val="28"/>
          <w:szCs w:val="28"/>
        </w:rPr>
        <w:lastRenderedPageBreak/>
        <w:t xml:space="preserve">participate in classroom discussions of politics because boys make the classroom climate aggressive. However, Rosenthal, Jones, and Rosenthal (2003) show that, while girls’ presence has a slight positive impact on girls’ speaking time, interruptions occur as frequently between adolescents whatever their gender, and studies find that 8th- to 12th-grade girls are </w:t>
      </w:r>
      <w:r w:rsidRPr="00571A26">
        <w:rPr>
          <w:rFonts w:asciiTheme="majorBidi" w:hAnsiTheme="majorBidi" w:cstheme="majorBidi"/>
          <w:i/>
          <w:iCs/>
          <w:sz w:val="28"/>
          <w:szCs w:val="28"/>
        </w:rPr>
        <w:t>more</w:t>
      </w:r>
      <w:r w:rsidRPr="00571A26">
        <w:rPr>
          <w:rFonts w:asciiTheme="majorBidi" w:hAnsiTheme="majorBidi" w:cstheme="majorBidi"/>
          <w:sz w:val="28"/>
          <w:szCs w:val="28"/>
        </w:rPr>
        <w:t xml:space="preserve"> likely than boys to report an open classroom climate (Blankenship 1990; D. E. Campbell 2007; </w:t>
      </w:r>
      <w:proofErr w:type="spellStart"/>
      <w:r w:rsidRPr="00571A26">
        <w:rPr>
          <w:rFonts w:asciiTheme="majorBidi" w:hAnsiTheme="majorBidi" w:cstheme="majorBidi"/>
          <w:sz w:val="28"/>
          <w:szCs w:val="28"/>
        </w:rPr>
        <w:t>Maurissen</w:t>
      </w:r>
      <w:proofErr w:type="spellEnd"/>
      <w:r w:rsidRPr="00571A26">
        <w:rPr>
          <w:rFonts w:asciiTheme="majorBidi" w:hAnsiTheme="majorBidi" w:cstheme="majorBidi"/>
          <w:sz w:val="28"/>
          <w:szCs w:val="28"/>
        </w:rPr>
        <w:t xml:space="preserve">, Claes, and Barber </w:t>
      </w:r>
      <w:commentRangeStart w:id="123"/>
      <w:r w:rsidRPr="00571A26">
        <w:rPr>
          <w:rFonts w:asciiTheme="majorBidi" w:hAnsiTheme="majorBidi" w:cstheme="majorBidi"/>
          <w:sz w:val="28"/>
          <w:szCs w:val="28"/>
        </w:rPr>
        <w:t>2018</w:t>
      </w:r>
      <w:commentRangeEnd w:id="123"/>
      <w:r w:rsidR="002B7913">
        <w:rPr>
          <w:rStyle w:val="CommentReference"/>
        </w:rPr>
        <w:commentReference w:id="123"/>
      </w:r>
      <w:r w:rsidRPr="00571A26">
        <w:rPr>
          <w:rFonts w:asciiTheme="majorBidi" w:hAnsiTheme="majorBidi" w:cstheme="majorBidi"/>
          <w:sz w:val="28"/>
          <w:szCs w:val="28"/>
        </w:rPr>
        <w:t>).</w:t>
      </w:r>
    </w:p>
    <w:p w14:paraId="1D46F95C"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Extracurricular and active learning activities can also have an impact on youth political engagement. Service learning — “a credit-bearing educational experience in which students (a) participate in an organized service activity that meets identified community needs and (b) reflect on the service activity in such a way as to gain further understanding of course content, a broader appreciation of the discipline, and an enhanced sense of personal values and civic responsibility” (</w:t>
      </w:r>
      <w:proofErr w:type="spellStart"/>
      <w:r w:rsidRPr="00571A26">
        <w:rPr>
          <w:rFonts w:asciiTheme="majorBidi" w:hAnsiTheme="majorBidi" w:cstheme="majorBidi"/>
          <w:sz w:val="28"/>
          <w:szCs w:val="28"/>
        </w:rPr>
        <w:t>Bringle</w:t>
      </w:r>
      <w:proofErr w:type="spellEnd"/>
      <w:r w:rsidRPr="00571A26">
        <w:rPr>
          <w:rFonts w:asciiTheme="majorBidi" w:hAnsiTheme="majorBidi" w:cstheme="majorBidi"/>
          <w:sz w:val="28"/>
          <w:szCs w:val="28"/>
        </w:rPr>
        <w:t>, Hatcher, and McIntosh 2006, 12) — has been found to increase political engagement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2010), just like community service in general (McFarland and Thomas 2006) and membership in school council (</w:t>
      </w:r>
      <w:proofErr w:type="spellStart"/>
      <w:r w:rsidRPr="00571A26">
        <w:rPr>
          <w:rFonts w:asciiTheme="majorBidi" w:hAnsiTheme="majorBidi" w:cstheme="majorBidi"/>
          <w:sz w:val="28"/>
          <w:szCs w:val="28"/>
        </w:rPr>
        <w:t>Dassonneville</w:t>
      </w:r>
      <w:proofErr w:type="spellEnd"/>
      <w:r w:rsidRPr="00571A26">
        <w:rPr>
          <w:rFonts w:asciiTheme="majorBidi" w:hAnsiTheme="majorBidi" w:cstheme="majorBidi"/>
          <w:sz w:val="28"/>
          <w:szCs w:val="28"/>
        </w:rPr>
        <w:t xml:space="preserve"> et al. 2012; Hoskins, </w:t>
      </w:r>
      <w:proofErr w:type="spellStart"/>
      <w:r w:rsidRPr="00571A26">
        <w:rPr>
          <w:rFonts w:asciiTheme="majorBidi" w:hAnsiTheme="majorBidi" w:cstheme="majorBidi"/>
          <w:sz w:val="28"/>
          <w:szCs w:val="28"/>
        </w:rPr>
        <w:t>Janmaat</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Villalba</w:t>
      </w:r>
      <w:proofErr w:type="spellEnd"/>
      <w:r w:rsidRPr="00571A26">
        <w:rPr>
          <w:rFonts w:asciiTheme="majorBidi" w:hAnsiTheme="majorBidi" w:cstheme="majorBidi"/>
          <w:sz w:val="28"/>
          <w:szCs w:val="28"/>
        </w:rPr>
        <w:t xml:space="preserve"> 2012;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2010). Similar effects on political engagement have been found for voluntary associations (McFarland and Thomas 2006;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2008, 2015), visiting parliaments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2010) and the quantity of class group projects </w:t>
      </w:r>
      <w:r w:rsidRPr="00571A26">
        <w:rPr>
          <w:rFonts w:asciiTheme="majorBidi" w:hAnsiTheme="majorBidi" w:cstheme="majorBidi"/>
          <w:sz w:val="28"/>
          <w:szCs w:val="28"/>
        </w:rPr>
        <w:lastRenderedPageBreak/>
        <w:t>(</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2015), but </w:t>
      </w:r>
      <w:proofErr w:type="spellStart"/>
      <w:r w:rsidRPr="00571A26">
        <w:rPr>
          <w:rFonts w:asciiTheme="majorBidi" w:hAnsiTheme="majorBidi" w:cstheme="majorBidi"/>
          <w:sz w:val="28"/>
          <w:szCs w:val="28"/>
        </w:rPr>
        <w:t>Dassonneville</w:t>
      </w:r>
      <w:proofErr w:type="spellEnd"/>
      <w:r w:rsidRPr="00571A26">
        <w:rPr>
          <w:rFonts w:asciiTheme="majorBidi" w:hAnsiTheme="majorBidi" w:cstheme="majorBidi"/>
          <w:sz w:val="28"/>
          <w:szCs w:val="28"/>
        </w:rPr>
        <w:t xml:space="preserve"> et al. (2012) find no such effects for these three variables. Moreover,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(2010) finds that the effect of active learning strategies on political engagement is the same for boys and girls.</w:t>
      </w:r>
    </w:p>
    <w:p w14:paraId="46D8EED3"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Gendered characterizations are also common in educational textbooks. </w:t>
      </w:r>
      <w:proofErr w:type="spellStart"/>
      <w:r w:rsidRPr="00571A26">
        <w:rPr>
          <w:rFonts w:asciiTheme="majorBidi" w:hAnsiTheme="majorBidi" w:cstheme="majorBidi"/>
          <w:sz w:val="28"/>
          <w:szCs w:val="28"/>
        </w:rPr>
        <w:t>Diekman</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Murnen</w:t>
      </w:r>
      <w:proofErr w:type="spellEnd"/>
      <w:r w:rsidRPr="00571A26">
        <w:rPr>
          <w:rFonts w:asciiTheme="majorBidi" w:hAnsiTheme="majorBidi" w:cstheme="majorBidi"/>
          <w:sz w:val="28"/>
          <w:szCs w:val="28"/>
        </w:rPr>
        <w:t xml:space="preserve"> (2004) find that even books recommended to parents as “nonsexist” portray women as having female-stereotypical personalities, domestic chores, and leisure activities, potentially encouraging the perpetuation of some gender inequalities. </w:t>
      </w:r>
      <w:proofErr w:type="spellStart"/>
      <w:r w:rsidRPr="00571A26">
        <w:rPr>
          <w:rFonts w:asciiTheme="majorBidi" w:hAnsiTheme="majorBidi" w:cstheme="majorBidi"/>
          <w:sz w:val="28"/>
          <w:szCs w:val="28"/>
        </w:rPr>
        <w:t>Gouvias</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Alexopoulos</w:t>
      </w:r>
      <w:proofErr w:type="spellEnd"/>
      <w:r w:rsidRPr="00571A26">
        <w:rPr>
          <w:rFonts w:asciiTheme="majorBidi" w:hAnsiTheme="majorBidi" w:cstheme="majorBidi"/>
          <w:sz w:val="28"/>
          <w:szCs w:val="28"/>
        </w:rPr>
        <w:t xml:space="preserve"> (2018) further find men are mentioned twice as much as women in Greek textbooks, for all kinds of social, professional and family activities. Women are often characterized as sentimental, weak, gentle and full of feelings, while men are characterized as being tough, cold-tempered, smart and talented. Representations of women in typical family roles are present, but less so than in older textbooks. For political leaders, Lay et al. (2019) also find gendered characterizations in </w:t>
      </w:r>
      <w:r w:rsidRPr="00571A26">
        <w:rPr>
          <w:rFonts w:asciiTheme="majorBidi" w:hAnsiTheme="majorBidi" w:cstheme="majorBidi"/>
          <w:i/>
          <w:iCs/>
          <w:sz w:val="28"/>
          <w:szCs w:val="28"/>
        </w:rPr>
        <w:t>TIME for Kids</w:t>
      </w:r>
      <w:r w:rsidRPr="00571A26">
        <w:rPr>
          <w:rFonts w:asciiTheme="majorBidi" w:hAnsiTheme="majorBidi" w:cstheme="majorBidi"/>
          <w:sz w:val="28"/>
          <w:szCs w:val="28"/>
        </w:rPr>
        <w:t xml:space="preserve">, a children’s magazine widely used in classrooms across the United States: women politicians are portrayed as having feminine and communal traits more than men </w:t>
      </w:r>
      <w:commentRangeStart w:id="124"/>
      <w:r w:rsidRPr="00571A26">
        <w:rPr>
          <w:rFonts w:asciiTheme="majorBidi" w:hAnsiTheme="majorBidi" w:cstheme="majorBidi"/>
          <w:sz w:val="28"/>
          <w:szCs w:val="28"/>
        </w:rPr>
        <w:t>politicians</w:t>
      </w:r>
      <w:commentRangeEnd w:id="124"/>
      <w:r w:rsidR="002B7913">
        <w:rPr>
          <w:rStyle w:val="CommentReference"/>
        </w:rPr>
        <w:commentReference w:id="124"/>
      </w:r>
      <w:r w:rsidRPr="00571A26">
        <w:rPr>
          <w:rFonts w:asciiTheme="majorBidi" w:hAnsiTheme="majorBidi" w:cstheme="majorBidi"/>
          <w:sz w:val="28"/>
          <w:szCs w:val="28"/>
        </w:rPr>
        <w:t>.</w:t>
      </w:r>
    </w:p>
    <w:p w14:paraId="0B4EFB88"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School teachers have been found to initiate just as many positive classroom interactions with boys and girls, but more negative interactions with boys (Jones and </w:t>
      </w:r>
      <w:proofErr w:type="spellStart"/>
      <w:r w:rsidRPr="00571A26">
        <w:rPr>
          <w:rFonts w:asciiTheme="majorBidi" w:hAnsiTheme="majorBidi" w:cstheme="majorBidi"/>
          <w:sz w:val="28"/>
          <w:szCs w:val="28"/>
        </w:rPr>
        <w:t>Dindia</w:t>
      </w:r>
      <w:proofErr w:type="spellEnd"/>
      <w:r w:rsidRPr="00571A26">
        <w:rPr>
          <w:rFonts w:asciiTheme="majorBidi" w:hAnsiTheme="majorBidi" w:cstheme="majorBidi"/>
          <w:sz w:val="28"/>
          <w:szCs w:val="28"/>
        </w:rPr>
        <w:t xml:space="preserve"> 2004). Moreover, they tend to perceive boys as </w:t>
      </w:r>
      <w:r w:rsidRPr="00571A26">
        <w:rPr>
          <w:rFonts w:asciiTheme="majorBidi" w:hAnsiTheme="majorBidi" w:cstheme="majorBidi"/>
          <w:sz w:val="28"/>
          <w:szCs w:val="28"/>
        </w:rPr>
        <w:lastRenderedPageBreak/>
        <w:t>troublemakers and as better in math, while girls are seen as better at reading (Leaper and Brown 2014).</w:t>
      </w:r>
    </w:p>
    <w:p w14:paraId="701452F1" w14:textId="77777777" w:rsidR="00165100" w:rsidRPr="00571A26" w:rsidRDefault="007E35F9" w:rsidP="00571A26">
      <w:pPr>
        <w:pStyle w:val="Heading2"/>
        <w:spacing w:line="480" w:lineRule="auto"/>
        <w:rPr>
          <w:rFonts w:asciiTheme="majorBidi" w:hAnsiTheme="majorBidi"/>
          <w:sz w:val="28"/>
          <w:szCs w:val="28"/>
        </w:rPr>
      </w:pPr>
      <w:bookmarkStart w:id="125" w:name="society-values-and-culture"/>
      <w:bookmarkEnd w:id="122"/>
      <w:r w:rsidRPr="00571A26">
        <w:rPr>
          <w:rFonts w:asciiTheme="majorBidi" w:hAnsiTheme="majorBidi"/>
          <w:sz w:val="28"/>
          <w:szCs w:val="28"/>
        </w:rPr>
        <w:t>Society values and culture</w:t>
      </w:r>
    </w:p>
    <w:p w14:paraId="56BECCC7" w14:textId="77777777" w:rsidR="00165100" w:rsidRPr="00571A26" w:rsidRDefault="007E35F9" w:rsidP="00571A26">
      <w:pPr>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M. L. Inglehart (1981) shows that women are more interested in politics in traditionally Protestant countries than in traditionally Catholic countries. R. Inglehart and Norris (2003) further suggest that modernization has a positive effect on cultural attitudes towards gender equality: as societies move from agrarian to industrial and from industrial to postindustrial, people, especially younger generations, become more open to the idea of gender equality, though history, religion and institutions also play a role in shaping countries’ trajectory. However, D. E. Campbell and </w:t>
      </w:r>
      <w:proofErr w:type="spellStart"/>
      <w:r w:rsidRPr="00571A26">
        <w:rPr>
          <w:rFonts w:asciiTheme="majorBidi" w:hAnsiTheme="majorBidi" w:cstheme="majorBidi"/>
          <w:sz w:val="28"/>
          <w:szCs w:val="28"/>
        </w:rPr>
        <w:t>Wolbrecht</w:t>
      </w:r>
      <w:proofErr w:type="spellEnd"/>
      <w:r w:rsidRPr="00571A26">
        <w:rPr>
          <w:rFonts w:asciiTheme="majorBidi" w:hAnsiTheme="majorBidi" w:cstheme="majorBidi"/>
          <w:sz w:val="28"/>
          <w:szCs w:val="28"/>
        </w:rPr>
        <w:t xml:space="preserve"> (2006) find that beliefs about the appropriateness of politics for women have no impact on girls’ intended political participation. </w:t>
      </w:r>
      <w:proofErr w:type="spellStart"/>
      <w:r w:rsidRPr="00571A26">
        <w:rPr>
          <w:rFonts w:asciiTheme="majorBidi" w:hAnsiTheme="majorBidi" w:cstheme="majorBidi"/>
          <w:sz w:val="28"/>
          <w:szCs w:val="28"/>
        </w:rPr>
        <w:t>Fraile</w:t>
      </w:r>
      <w:proofErr w:type="spellEnd"/>
      <w:r w:rsidRPr="00571A26">
        <w:rPr>
          <w:rFonts w:asciiTheme="majorBidi" w:hAnsiTheme="majorBidi" w:cstheme="majorBidi"/>
          <w:sz w:val="28"/>
          <w:szCs w:val="28"/>
        </w:rPr>
        <w:t xml:space="preserve"> and Gomez (2017) find that the gender gap in political interest can only be bridged through changes in early childhood socialization, especially in traditional family values.</w:t>
      </w:r>
    </w:p>
    <w:p w14:paraId="70C2D76A" w14:textId="77777777" w:rsidR="00165100" w:rsidRPr="00571A26" w:rsidRDefault="007E35F9" w:rsidP="00571A26">
      <w:pPr>
        <w:pStyle w:val="Heading2"/>
        <w:spacing w:line="480" w:lineRule="auto"/>
        <w:rPr>
          <w:rFonts w:asciiTheme="majorBidi" w:hAnsiTheme="majorBidi"/>
          <w:sz w:val="28"/>
          <w:szCs w:val="28"/>
        </w:rPr>
      </w:pPr>
      <w:bookmarkStart w:id="126" w:name="summary"/>
      <w:bookmarkEnd w:id="125"/>
      <w:r w:rsidRPr="00571A26">
        <w:rPr>
          <w:rFonts w:asciiTheme="majorBidi" w:hAnsiTheme="majorBidi"/>
          <w:sz w:val="28"/>
          <w:szCs w:val="28"/>
        </w:rPr>
        <w:t>Summary</w:t>
      </w:r>
    </w:p>
    <w:p w14:paraId="7DCEF7A3" w14:textId="77777777" w:rsidR="00165100" w:rsidRPr="00571A26" w:rsidRDefault="007E35F9" w:rsidP="00571A26">
      <w:pPr>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Overall, studies generally find parents, peers and schools play an important role in the transmission of political engagement. Politics- and communication-related uses of media are also positively related with political </w:t>
      </w:r>
      <w:proofErr w:type="gramStart"/>
      <w:r w:rsidRPr="00571A26">
        <w:rPr>
          <w:rFonts w:asciiTheme="majorBidi" w:hAnsiTheme="majorBidi" w:cstheme="majorBidi"/>
          <w:sz w:val="28"/>
          <w:szCs w:val="28"/>
        </w:rPr>
        <w:t>engagement, but</w:t>
      </w:r>
      <w:proofErr w:type="gramEnd"/>
      <w:r w:rsidRPr="00571A26">
        <w:rPr>
          <w:rFonts w:asciiTheme="majorBidi" w:hAnsiTheme="majorBidi" w:cstheme="majorBidi"/>
          <w:sz w:val="28"/>
          <w:szCs w:val="28"/>
        </w:rPr>
        <w:t xml:space="preserve"> </w:t>
      </w:r>
      <w:r w:rsidRPr="00571A26">
        <w:rPr>
          <w:rFonts w:asciiTheme="majorBidi" w:hAnsiTheme="majorBidi" w:cstheme="majorBidi"/>
          <w:sz w:val="28"/>
          <w:szCs w:val="28"/>
        </w:rPr>
        <w:lastRenderedPageBreak/>
        <w:t>watching TV and using the Internet more often do not increase political engagement.</w:t>
      </w:r>
    </w:p>
    <w:p w14:paraId="07FF2B6B"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Mothers and fathers, despite speaking to their children about politics as much regardless of gender, have different influences on them that also vary based on children’s gender. Peer political discussions, for their part, are heavily </w:t>
      </w:r>
      <w:proofErr w:type="gramStart"/>
      <w:r w:rsidRPr="00571A26">
        <w:rPr>
          <w:rFonts w:asciiTheme="majorBidi" w:hAnsiTheme="majorBidi" w:cstheme="majorBidi"/>
          <w:sz w:val="28"/>
          <w:szCs w:val="28"/>
        </w:rPr>
        <w:t>gender-segregated</w:t>
      </w:r>
      <w:proofErr w:type="gramEnd"/>
      <w:r w:rsidRPr="00571A26">
        <w:rPr>
          <w:rFonts w:asciiTheme="majorBidi" w:hAnsiTheme="majorBidi" w:cstheme="majorBidi"/>
          <w:sz w:val="28"/>
          <w:szCs w:val="28"/>
        </w:rPr>
        <w:t>. Types of Internet use vary between boys and girls, with boys more likely to be politically engaged online. However, classroom climate is more likely to be seen as open to an exchange of ideas by girls than boys, and teachers are more likely to have negative interactions with boys than girls.</w:t>
      </w:r>
    </w:p>
    <w:p w14:paraId="63315D71"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Again, </w:t>
      </w:r>
      <w:r w:rsidRPr="002B7913">
        <w:rPr>
          <w:rFonts w:asciiTheme="majorBidi" w:hAnsiTheme="majorBidi" w:cstheme="majorBidi"/>
          <w:sz w:val="28"/>
          <w:szCs w:val="28"/>
          <w:highlight w:val="yellow"/>
          <w:rPrChange w:id="127" w:author="Sylvia Bashevkin" w:date="2021-07-12T13:24:00Z">
            <w:rPr>
              <w:rFonts w:asciiTheme="majorBidi" w:hAnsiTheme="majorBidi" w:cstheme="majorBidi"/>
              <w:sz w:val="28"/>
              <w:szCs w:val="28"/>
            </w:rPr>
          </w:rPrChange>
        </w:rPr>
        <w:t xml:space="preserve">most of these findings imply definitions of politics that implicitly emphasize partisan politics over other aspects, but without formally hinting at </w:t>
      </w:r>
      <w:commentRangeStart w:id="128"/>
      <w:r w:rsidRPr="002B7913">
        <w:rPr>
          <w:rFonts w:asciiTheme="majorBidi" w:hAnsiTheme="majorBidi" w:cstheme="majorBidi"/>
          <w:sz w:val="28"/>
          <w:szCs w:val="28"/>
          <w:highlight w:val="yellow"/>
          <w:rPrChange w:id="129" w:author="Sylvia Bashevkin" w:date="2021-07-12T13:24:00Z">
            <w:rPr>
              <w:rFonts w:asciiTheme="majorBidi" w:hAnsiTheme="majorBidi" w:cstheme="majorBidi"/>
              <w:sz w:val="28"/>
              <w:szCs w:val="28"/>
            </w:rPr>
          </w:rPrChange>
        </w:rPr>
        <w:t>it</w:t>
      </w:r>
      <w:commentRangeEnd w:id="128"/>
      <w:r w:rsidR="002B7913">
        <w:rPr>
          <w:rStyle w:val="CommentReference"/>
        </w:rPr>
        <w:commentReference w:id="128"/>
      </w:r>
      <w:r w:rsidRPr="002B7913">
        <w:rPr>
          <w:rFonts w:asciiTheme="majorBidi" w:hAnsiTheme="majorBidi" w:cstheme="majorBidi"/>
          <w:sz w:val="28"/>
          <w:szCs w:val="28"/>
          <w:highlight w:val="yellow"/>
          <w:rPrChange w:id="130" w:author="Sylvia Bashevkin" w:date="2021-07-12T13:24:00Z">
            <w:rPr>
              <w:rFonts w:asciiTheme="majorBidi" w:hAnsiTheme="majorBidi" w:cstheme="majorBidi"/>
              <w:sz w:val="28"/>
              <w:szCs w:val="28"/>
            </w:rPr>
          </w:rPrChange>
        </w:rPr>
        <w:t>.</w:t>
      </w:r>
    </w:p>
    <w:p w14:paraId="77DAB361" w14:textId="77777777" w:rsidR="00165100" w:rsidRPr="00571A26" w:rsidRDefault="007E35F9" w:rsidP="00571A26">
      <w:pPr>
        <w:pStyle w:val="Heading1"/>
        <w:spacing w:line="480" w:lineRule="auto"/>
        <w:rPr>
          <w:rFonts w:asciiTheme="majorBidi" w:hAnsiTheme="majorBidi"/>
          <w:sz w:val="28"/>
          <w:szCs w:val="28"/>
        </w:rPr>
      </w:pPr>
      <w:bookmarkStart w:id="131" w:name="hypotheses"/>
      <w:bookmarkEnd w:id="69"/>
      <w:bookmarkEnd w:id="126"/>
      <w:r w:rsidRPr="00571A26">
        <w:rPr>
          <w:rFonts w:asciiTheme="majorBidi" w:hAnsiTheme="majorBidi"/>
          <w:sz w:val="28"/>
          <w:szCs w:val="28"/>
        </w:rPr>
        <w:t>Hypotheses</w:t>
      </w:r>
    </w:p>
    <w:p w14:paraId="1C208FB2" w14:textId="77777777" w:rsidR="00165100" w:rsidRPr="00571A26" w:rsidRDefault="007E35F9" w:rsidP="00571A26">
      <w:pPr>
        <w:spacing w:line="480" w:lineRule="auto"/>
        <w:rPr>
          <w:rFonts w:asciiTheme="majorBidi" w:hAnsiTheme="majorBidi" w:cstheme="majorBidi"/>
          <w:sz w:val="28"/>
          <w:szCs w:val="28"/>
        </w:rPr>
      </w:pPr>
      <w:r w:rsidRPr="005E5DBC">
        <w:rPr>
          <w:rFonts w:asciiTheme="majorBidi" w:hAnsiTheme="majorBidi" w:cstheme="majorBidi"/>
          <w:sz w:val="28"/>
          <w:szCs w:val="28"/>
          <w:highlight w:val="yellow"/>
          <w:rPrChange w:id="132" w:author="Sylvia Bashevkin" w:date="2021-07-15T15:24:00Z">
            <w:rPr>
              <w:rFonts w:asciiTheme="majorBidi" w:hAnsiTheme="majorBidi" w:cstheme="majorBidi"/>
              <w:sz w:val="28"/>
              <w:szCs w:val="28"/>
            </w:rPr>
          </w:rPrChange>
        </w:rPr>
        <w:t xml:space="preserve">The literature on gendered political socialization lacks a bit of consensus and </w:t>
      </w:r>
      <w:commentRangeStart w:id="133"/>
      <w:r w:rsidRPr="005E5DBC">
        <w:rPr>
          <w:rFonts w:asciiTheme="majorBidi" w:hAnsiTheme="majorBidi" w:cstheme="majorBidi"/>
          <w:sz w:val="28"/>
          <w:szCs w:val="28"/>
          <w:highlight w:val="yellow"/>
          <w:rPrChange w:id="134" w:author="Sylvia Bashevkin" w:date="2021-07-15T15:24:00Z">
            <w:rPr>
              <w:rFonts w:asciiTheme="majorBidi" w:hAnsiTheme="majorBidi" w:cstheme="majorBidi"/>
              <w:sz w:val="28"/>
              <w:szCs w:val="28"/>
            </w:rPr>
          </w:rPrChange>
        </w:rPr>
        <w:t>clarity</w:t>
      </w:r>
      <w:commentRangeEnd w:id="133"/>
      <w:r w:rsidR="005E5DBC">
        <w:rPr>
          <w:rStyle w:val="CommentReference"/>
        </w:rPr>
        <w:commentReference w:id="133"/>
      </w:r>
      <w:r w:rsidRPr="005E5DBC">
        <w:rPr>
          <w:rFonts w:asciiTheme="majorBidi" w:hAnsiTheme="majorBidi" w:cstheme="majorBidi"/>
          <w:sz w:val="28"/>
          <w:szCs w:val="28"/>
          <w:highlight w:val="yellow"/>
          <w:rPrChange w:id="135" w:author="Sylvia Bashevkin" w:date="2021-07-15T15:24:00Z">
            <w:rPr>
              <w:rFonts w:asciiTheme="majorBidi" w:hAnsiTheme="majorBidi" w:cstheme="majorBidi"/>
              <w:sz w:val="28"/>
              <w:szCs w:val="28"/>
            </w:rPr>
          </w:rPrChange>
        </w:rPr>
        <w:t>.</w:t>
      </w:r>
      <w:r w:rsidRPr="00571A26">
        <w:rPr>
          <w:rFonts w:asciiTheme="majorBidi" w:hAnsiTheme="majorBidi" w:cstheme="majorBidi"/>
          <w:sz w:val="28"/>
          <w:szCs w:val="28"/>
        </w:rPr>
        <w:t xml:space="preserve"> For instance, the father–son link in political interest transmission has been found to hold or not to hold in different </w:t>
      </w:r>
      <w:commentRangeStart w:id="136"/>
      <w:r w:rsidRPr="00571A26">
        <w:rPr>
          <w:rFonts w:asciiTheme="majorBidi" w:hAnsiTheme="majorBidi" w:cstheme="majorBidi"/>
          <w:sz w:val="28"/>
          <w:szCs w:val="28"/>
        </w:rPr>
        <w:t>studies</w:t>
      </w:r>
      <w:commentRangeEnd w:id="136"/>
      <w:r w:rsidR="002B7913">
        <w:rPr>
          <w:rStyle w:val="CommentReference"/>
        </w:rPr>
        <w:commentReference w:id="136"/>
      </w:r>
      <w:r w:rsidRPr="00571A26">
        <w:rPr>
          <w:rFonts w:asciiTheme="majorBidi" w:hAnsiTheme="majorBidi" w:cstheme="majorBidi"/>
          <w:sz w:val="28"/>
          <w:szCs w:val="28"/>
        </w:rPr>
        <w:t>. A more systematic account of the influence of parents alongside other influences would provide a fuller picture of the story.</w:t>
      </w:r>
    </w:p>
    <w:p w14:paraId="28355218"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lastRenderedPageBreak/>
        <w:t>Gender homophily predicts more same-gender than mixed-gender peer discussions, and this finding applies to political discussions as well. However, no study has thus far examined the implications of this theory for gender differences in political interest and other aspects of political engagement. I hypothesize that observer-model similarity plays a central role in explaining the emergence of these differences, with parents, peers, media and schools the most important agents of political socialization. Gendered patterns in political interest emerge during adolescence and through the early stages of adult life due to the influence of all four agents. Hypotheses 1–6 describe theoretical attempts in further detail and are summarized in Figure @ref(</w:t>
      </w:r>
      <w:proofErr w:type="gramStart"/>
      <w:r w:rsidRPr="00571A26">
        <w:rPr>
          <w:rFonts w:asciiTheme="majorBidi" w:hAnsiTheme="majorBidi" w:cstheme="majorBidi"/>
          <w:sz w:val="28"/>
          <w:szCs w:val="28"/>
        </w:rPr>
        <w:t>fig:hypotheses</w:t>
      </w:r>
      <w:proofErr w:type="gramEnd"/>
      <w:r w:rsidRPr="00571A26">
        <w:rPr>
          <w:rFonts w:asciiTheme="majorBidi" w:hAnsiTheme="majorBidi" w:cstheme="majorBidi"/>
          <w:sz w:val="28"/>
          <w:szCs w:val="28"/>
        </w:rPr>
        <w:t xml:space="preserve">). The accent is put on political </w:t>
      </w:r>
      <w:proofErr w:type="gramStart"/>
      <w:r w:rsidRPr="00571A26">
        <w:rPr>
          <w:rFonts w:asciiTheme="majorBidi" w:hAnsiTheme="majorBidi" w:cstheme="majorBidi"/>
          <w:sz w:val="28"/>
          <w:szCs w:val="28"/>
        </w:rPr>
        <w:t>interest, since</w:t>
      </w:r>
      <w:proofErr w:type="gramEnd"/>
      <w:r w:rsidRPr="00571A26">
        <w:rPr>
          <w:rFonts w:asciiTheme="majorBidi" w:hAnsiTheme="majorBidi" w:cstheme="majorBidi"/>
          <w:sz w:val="28"/>
          <w:szCs w:val="28"/>
        </w:rPr>
        <w:t xml:space="preserve"> it is a proxy for most other aspects of political engagement.</w:t>
      </w:r>
    </w:p>
    <w:p w14:paraId="209B1F90"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b/>
          <w:bCs/>
          <w:i/>
          <w:iCs/>
          <w:sz w:val="28"/>
          <w:szCs w:val="28"/>
        </w:rPr>
        <w:t>Hypothesis 1</w:t>
      </w:r>
      <w:r w:rsidRPr="00571A26">
        <w:rPr>
          <w:rFonts w:asciiTheme="majorBidi" w:hAnsiTheme="majorBidi" w:cstheme="majorBidi"/>
          <w:i/>
          <w:iCs/>
          <w:sz w:val="28"/>
          <w:szCs w:val="28"/>
        </w:rPr>
        <w:t>: Children’s interest and knowledge for specific political topics is more affected by political discussions with their same-gender parent and same-gender peers than other-gender parent and other-gender peers.</w:t>
      </w:r>
    </w:p>
    <w:p w14:paraId="7A169DAB"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For example, a father will transmit his interest for specific political topics to his sons through political discussion more easily than a mother. A mother will have more transmission potential of her interest for specific political topics to her daughters than sons through political discussion, </w:t>
      </w:r>
      <w:commentRangeStart w:id="137"/>
      <w:r w:rsidRPr="00571A26">
        <w:rPr>
          <w:rFonts w:asciiTheme="majorBidi" w:hAnsiTheme="majorBidi" w:cstheme="majorBidi"/>
          <w:sz w:val="28"/>
          <w:szCs w:val="28"/>
        </w:rPr>
        <w:t>however</w:t>
      </w:r>
      <w:commentRangeEnd w:id="137"/>
      <w:r w:rsidR="00BD1931">
        <w:rPr>
          <w:rStyle w:val="CommentReference"/>
        </w:rPr>
        <w:commentReference w:id="137"/>
      </w:r>
      <w:r w:rsidRPr="00571A26">
        <w:rPr>
          <w:rFonts w:asciiTheme="majorBidi" w:hAnsiTheme="majorBidi" w:cstheme="majorBidi"/>
          <w:sz w:val="28"/>
          <w:szCs w:val="28"/>
        </w:rPr>
        <w:t>.</w:t>
      </w:r>
    </w:p>
    <w:p w14:paraId="50AB9877"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b/>
          <w:bCs/>
          <w:i/>
          <w:iCs/>
          <w:sz w:val="28"/>
          <w:szCs w:val="28"/>
        </w:rPr>
        <w:lastRenderedPageBreak/>
        <w:t>Hypothesis 2</w:t>
      </w:r>
      <w:r w:rsidRPr="00571A26">
        <w:rPr>
          <w:rFonts w:asciiTheme="majorBidi" w:hAnsiTheme="majorBidi" w:cstheme="majorBidi"/>
          <w:i/>
          <w:iCs/>
          <w:sz w:val="28"/>
          <w:szCs w:val="28"/>
        </w:rPr>
        <w:t>: Children’s interest and knowledge for specific political topics is more affected by the discourse of same-gender models — including parents, teachers, and social media influencers — relative to other-gender models.</w:t>
      </w:r>
    </w:p>
    <w:p w14:paraId="6204E412"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For example, a woman teacher will transmit her knowledge for specific political topics to girls through teaching more easily than a man teacher. A man teacher will have more transmission potential of his interest for specific political topics to boys than girls through teaching, </w:t>
      </w:r>
      <w:commentRangeStart w:id="138"/>
      <w:r w:rsidRPr="00571A26">
        <w:rPr>
          <w:rFonts w:asciiTheme="majorBidi" w:hAnsiTheme="majorBidi" w:cstheme="majorBidi"/>
          <w:sz w:val="28"/>
          <w:szCs w:val="28"/>
        </w:rPr>
        <w:t>however</w:t>
      </w:r>
      <w:commentRangeEnd w:id="138"/>
      <w:r w:rsidR="00BD1931">
        <w:rPr>
          <w:rStyle w:val="CommentReference"/>
        </w:rPr>
        <w:commentReference w:id="138"/>
      </w:r>
      <w:r w:rsidRPr="00571A26">
        <w:rPr>
          <w:rFonts w:asciiTheme="majorBidi" w:hAnsiTheme="majorBidi" w:cstheme="majorBidi"/>
          <w:sz w:val="28"/>
          <w:szCs w:val="28"/>
        </w:rPr>
        <w:t>.</w:t>
      </w:r>
    </w:p>
    <w:p w14:paraId="70AE7462"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b/>
          <w:bCs/>
          <w:i/>
          <w:iCs/>
          <w:sz w:val="28"/>
          <w:szCs w:val="28"/>
        </w:rPr>
        <w:t>Hypothesis 3</w:t>
      </w:r>
      <w:r w:rsidRPr="00571A26">
        <w:rPr>
          <w:rFonts w:asciiTheme="majorBidi" w:hAnsiTheme="majorBidi" w:cstheme="majorBidi"/>
          <w:i/>
          <w:iCs/>
          <w:sz w:val="28"/>
          <w:szCs w:val="28"/>
        </w:rPr>
        <w:t>: Interest and knowledge for law and order, foreign policy and partisan politics is transmitted mainly by men and to boys, therefore perpetuating these gender gaps.</w:t>
      </w:r>
    </w:p>
    <w:p w14:paraId="6FB3B861"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b/>
          <w:bCs/>
          <w:i/>
          <w:iCs/>
          <w:sz w:val="28"/>
          <w:szCs w:val="28"/>
        </w:rPr>
        <w:t>Hypothesis 4</w:t>
      </w:r>
      <w:r w:rsidRPr="00571A26">
        <w:rPr>
          <w:rFonts w:asciiTheme="majorBidi" w:hAnsiTheme="majorBidi" w:cstheme="majorBidi"/>
          <w:i/>
          <w:iCs/>
          <w:sz w:val="28"/>
          <w:szCs w:val="28"/>
        </w:rPr>
        <w:t xml:space="preserve">: Interest and knowledge for health care, education and gender issues is transmitted mainly by women and to girls, therefore perpetuating these gender </w:t>
      </w:r>
      <w:commentRangeStart w:id="139"/>
      <w:r w:rsidRPr="00571A26">
        <w:rPr>
          <w:rFonts w:asciiTheme="majorBidi" w:hAnsiTheme="majorBidi" w:cstheme="majorBidi"/>
          <w:i/>
          <w:iCs/>
          <w:sz w:val="28"/>
          <w:szCs w:val="28"/>
        </w:rPr>
        <w:t>gaps</w:t>
      </w:r>
      <w:commentRangeEnd w:id="139"/>
      <w:r w:rsidR="00BD1931">
        <w:rPr>
          <w:rStyle w:val="CommentReference"/>
        </w:rPr>
        <w:commentReference w:id="139"/>
      </w:r>
      <w:r w:rsidRPr="00571A26">
        <w:rPr>
          <w:rFonts w:asciiTheme="majorBidi" w:hAnsiTheme="majorBidi" w:cstheme="majorBidi"/>
          <w:i/>
          <w:iCs/>
          <w:sz w:val="28"/>
          <w:szCs w:val="28"/>
        </w:rPr>
        <w:t>.</w:t>
      </w:r>
    </w:p>
    <w:p w14:paraId="5CB546EA"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b/>
          <w:bCs/>
          <w:i/>
          <w:iCs/>
          <w:sz w:val="28"/>
          <w:szCs w:val="28"/>
        </w:rPr>
        <w:t>Hypothesis 5</w:t>
      </w:r>
      <w:r w:rsidRPr="00571A26">
        <w:rPr>
          <w:rFonts w:asciiTheme="majorBidi" w:hAnsiTheme="majorBidi" w:cstheme="majorBidi"/>
          <w:i/>
          <w:iCs/>
          <w:sz w:val="28"/>
          <w:szCs w:val="28"/>
        </w:rPr>
        <w:t>: Gender differences in</w:t>
      </w:r>
      <w:r w:rsidRPr="00571A26">
        <w:rPr>
          <w:rFonts w:asciiTheme="majorBidi" w:hAnsiTheme="majorBidi" w:cstheme="majorBidi"/>
          <w:sz w:val="28"/>
          <w:szCs w:val="28"/>
        </w:rPr>
        <w:t xml:space="preserve"> partisan </w:t>
      </w:r>
      <w:r w:rsidRPr="00571A26">
        <w:rPr>
          <w:rFonts w:asciiTheme="majorBidi" w:hAnsiTheme="majorBidi" w:cstheme="majorBidi"/>
          <w:i/>
          <w:iCs/>
          <w:sz w:val="28"/>
          <w:szCs w:val="28"/>
        </w:rPr>
        <w:t>political interest emerge during adolescence and reach their highest point in the early stages of adult life.</w:t>
      </w:r>
    </w:p>
    <w:p w14:paraId="316E6B95"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b/>
          <w:bCs/>
          <w:i/>
          <w:iCs/>
          <w:sz w:val="28"/>
          <w:szCs w:val="28"/>
        </w:rPr>
        <w:t>Hypothesis 6</w:t>
      </w:r>
      <w:r w:rsidRPr="00571A26">
        <w:rPr>
          <w:rFonts w:asciiTheme="majorBidi" w:hAnsiTheme="majorBidi" w:cstheme="majorBidi"/>
          <w:i/>
          <w:iCs/>
          <w:sz w:val="28"/>
          <w:szCs w:val="28"/>
        </w:rPr>
        <w:t>: Men’s higher interest in</w:t>
      </w:r>
      <w:r w:rsidRPr="00571A26">
        <w:rPr>
          <w:rFonts w:asciiTheme="majorBidi" w:hAnsiTheme="majorBidi" w:cstheme="majorBidi"/>
          <w:sz w:val="28"/>
          <w:szCs w:val="28"/>
        </w:rPr>
        <w:t xml:space="preserve"> partisan </w:t>
      </w:r>
      <w:r w:rsidRPr="00571A26">
        <w:rPr>
          <w:rFonts w:asciiTheme="majorBidi" w:hAnsiTheme="majorBidi" w:cstheme="majorBidi"/>
          <w:i/>
          <w:iCs/>
          <w:sz w:val="28"/>
          <w:szCs w:val="28"/>
        </w:rPr>
        <w:t>politics leads them to develop stronger ambitions for political office than women on average.</w:t>
      </w:r>
    </w:p>
    <w:p w14:paraId="7421EE2B"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lastRenderedPageBreak/>
        <w:t>Women’s lack of political representation has been attributed to many factors, among which their lower levels of political ambition.</w:t>
      </w:r>
    </w:p>
    <w:p w14:paraId="54BAECEB" w14:textId="77777777" w:rsidR="00165100" w:rsidRPr="00571A26" w:rsidRDefault="007E35F9" w:rsidP="00571A26">
      <w:pPr>
        <w:pStyle w:val="CaptionedFigure"/>
        <w:spacing w:line="480" w:lineRule="auto"/>
        <w:rPr>
          <w:rFonts w:asciiTheme="majorBidi" w:hAnsiTheme="majorBidi" w:cstheme="majorBidi"/>
          <w:sz w:val="28"/>
          <w:szCs w:val="28"/>
        </w:rPr>
      </w:pPr>
      <w:r w:rsidRPr="00571A26">
        <w:rPr>
          <w:rFonts w:asciiTheme="majorBidi" w:hAnsiTheme="majorBidi" w:cstheme="majorBidi"/>
          <w:noProof/>
          <w:sz w:val="28"/>
          <w:szCs w:val="28"/>
        </w:rPr>
        <w:drawing>
          <wp:inline distT="0" distB="0" distL="0" distR="0" wp14:anchorId="22F50F74" wp14:editId="2E5EAC5C">
            <wp:extent cx="5486400" cy="5647764"/>
            <wp:effectExtent l="0" t="0" r="0" b="0"/>
            <wp:docPr id="1" name="Picture" descr="Dissertation Hypotheses Mind Map"/>
            <wp:cNvGraphicFramePr/>
            <a:graphic xmlns:a="http://schemas.openxmlformats.org/drawingml/2006/main">
              <a:graphicData uri="http://schemas.openxmlformats.org/drawingml/2006/picture">
                <pic:pic xmlns:pic="http://schemas.openxmlformats.org/drawingml/2006/picture">
                  <pic:nvPicPr>
                    <pic:cNvPr id="0" name="Picture" descr="DissertationHypotheses.pdf"/>
                    <pic:cNvPicPr>
                      <a:picLocks noChangeAspect="1" noChangeArrowheads="1"/>
                    </pic:cNvPicPr>
                  </pic:nvPicPr>
                  <pic:blipFill>
                    <a:blip r:embed="rId11"/>
                    <a:stretch>
                      <a:fillRect/>
                    </a:stretch>
                  </pic:blipFill>
                  <pic:spPr bwMode="auto">
                    <a:xfrm>
                      <a:off x="0" y="0"/>
                      <a:ext cx="5486400" cy="5647764"/>
                    </a:xfrm>
                    <a:prstGeom prst="rect">
                      <a:avLst/>
                    </a:prstGeom>
                    <a:noFill/>
                    <a:ln w="9525">
                      <a:noFill/>
                      <a:headEnd/>
                      <a:tailEnd/>
                    </a:ln>
                  </pic:spPr>
                </pic:pic>
              </a:graphicData>
            </a:graphic>
          </wp:inline>
        </w:drawing>
      </w:r>
    </w:p>
    <w:p w14:paraId="221FD29B" w14:textId="77777777" w:rsidR="00165100" w:rsidRPr="00571A26" w:rsidRDefault="007E35F9" w:rsidP="00571A26">
      <w:pPr>
        <w:pStyle w:val="ImageCaption"/>
        <w:spacing w:line="480" w:lineRule="auto"/>
        <w:rPr>
          <w:rFonts w:asciiTheme="majorBidi" w:hAnsiTheme="majorBidi" w:cstheme="majorBidi"/>
          <w:sz w:val="28"/>
          <w:szCs w:val="28"/>
        </w:rPr>
      </w:pPr>
      <w:r w:rsidRPr="00571A26">
        <w:rPr>
          <w:rFonts w:asciiTheme="majorBidi" w:hAnsiTheme="majorBidi" w:cstheme="majorBidi"/>
          <w:sz w:val="28"/>
          <w:szCs w:val="28"/>
        </w:rPr>
        <w:t>Dissertation Hypotheses Mind Map</w:t>
      </w:r>
    </w:p>
    <w:p w14:paraId="39DF58FA" w14:textId="77777777" w:rsidR="00165100" w:rsidRPr="00571A26" w:rsidRDefault="007E35F9" w:rsidP="00571A26">
      <w:pPr>
        <w:pStyle w:val="Heading1"/>
        <w:spacing w:line="480" w:lineRule="auto"/>
        <w:rPr>
          <w:rFonts w:asciiTheme="majorBidi" w:hAnsiTheme="majorBidi"/>
          <w:sz w:val="28"/>
          <w:szCs w:val="28"/>
        </w:rPr>
      </w:pPr>
      <w:bookmarkStart w:id="140" w:name="data-and-methods"/>
      <w:bookmarkEnd w:id="131"/>
      <w:r w:rsidRPr="00571A26">
        <w:rPr>
          <w:rFonts w:asciiTheme="majorBidi" w:hAnsiTheme="majorBidi"/>
          <w:sz w:val="28"/>
          <w:szCs w:val="28"/>
        </w:rPr>
        <w:lastRenderedPageBreak/>
        <w:t>Data and methods</w:t>
      </w:r>
    </w:p>
    <w:p w14:paraId="48655266" w14:textId="77777777" w:rsidR="00165100" w:rsidRPr="00571A26" w:rsidRDefault="007E35F9" w:rsidP="00571A26">
      <w:pPr>
        <w:spacing w:line="480" w:lineRule="auto"/>
        <w:rPr>
          <w:rFonts w:asciiTheme="majorBidi" w:hAnsiTheme="majorBidi" w:cstheme="majorBidi"/>
          <w:sz w:val="28"/>
          <w:szCs w:val="28"/>
        </w:rPr>
      </w:pPr>
      <w:r w:rsidRPr="00571A26">
        <w:rPr>
          <w:rFonts w:asciiTheme="majorBidi" w:hAnsiTheme="majorBidi" w:cstheme="majorBidi"/>
          <w:sz w:val="28"/>
          <w:szCs w:val="28"/>
        </w:rPr>
        <w:t>This study relies on four sets of data, all collected in Canada. Canada is often classified by reports as one of the best countries for women (Conant 2019; Equal Measures 2030 2020; US News &amp; World Report 2020), but only 29% of its elected MPs are women (Inter-Parliamentary Union 2021), making it a country worth studying.</w:t>
      </w:r>
    </w:p>
    <w:p w14:paraId="7216FC40"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First, Canadian Election Study (CES) data on various aspects of political engagement will be analyzed, including political interest, political knowledge, internal efficacy, external efficacy, political discussion, political debating, participation in protests, participation in boycotts, participation in petitions, party membership, donations to parties, and voting. CES data allows time series analyses of the evolution of gender gaps through time, as some political engagement questions have been asked since 1965. Time-series World Values Survey (WVS) data will also be used to provide better descriptive statistics on these elements when available. After being weighted to better represent the Canadian population, these data will visually represent descriptive statistics by age and gender on political engagement.</w:t>
      </w:r>
      <w:r w:rsidRPr="00571A26">
        <w:rPr>
          <w:rStyle w:val="FootnoteReference"/>
          <w:rFonts w:asciiTheme="majorBidi" w:hAnsiTheme="majorBidi" w:cstheme="majorBidi"/>
          <w:sz w:val="28"/>
          <w:szCs w:val="28"/>
        </w:rPr>
        <w:footnoteReference w:id="7"/>
      </w:r>
      <w:r w:rsidRPr="00571A26">
        <w:rPr>
          <w:rFonts w:asciiTheme="majorBidi" w:hAnsiTheme="majorBidi" w:cstheme="majorBidi"/>
          <w:sz w:val="28"/>
          <w:szCs w:val="28"/>
        </w:rPr>
        <w:t xml:space="preserve"> These data will help to respond </w:t>
      </w:r>
      <w:r w:rsidRPr="00571A26">
        <w:rPr>
          <w:rFonts w:asciiTheme="majorBidi" w:hAnsiTheme="majorBidi" w:cstheme="majorBidi"/>
          <w:sz w:val="28"/>
          <w:szCs w:val="28"/>
        </w:rPr>
        <w:lastRenderedPageBreak/>
        <w:t>to Hypothesis 5 by showing how gender differences in political engagement vary with age among adults.</w:t>
      </w:r>
    </w:p>
    <w:p w14:paraId="5CF76956"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Second, data will be gathered among 7-year-old to 17-year-old Canadians in elementary and high schools. A partnership with a Canadian non-profit organization such as CIVIX or </w:t>
      </w:r>
      <w:proofErr w:type="spellStart"/>
      <w:r w:rsidRPr="00571A26">
        <w:rPr>
          <w:rFonts w:asciiTheme="majorBidi" w:hAnsiTheme="majorBidi" w:cstheme="majorBidi"/>
          <w:sz w:val="28"/>
          <w:szCs w:val="28"/>
        </w:rPr>
        <w:t>myBlueprint</w:t>
      </w:r>
      <w:proofErr w:type="spellEnd"/>
      <w:r w:rsidRPr="00571A26">
        <w:rPr>
          <w:rFonts w:asciiTheme="majorBidi" w:hAnsiTheme="majorBidi" w:cstheme="majorBidi"/>
          <w:sz w:val="28"/>
          <w:szCs w:val="28"/>
        </w:rPr>
        <w:t xml:space="preserve"> will be sought </w:t>
      </w:r>
      <w:proofErr w:type="gramStart"/>
      <w:r w:rsidRPr="00571A26">
        <w:rPr>
          <w:rFonts w:asciiTheme="majorBidi" w:hAnsiTheme="majorBidi" w:cstheme="majorBidi"/>
          <w:sz w:val="28"/>
          <w:szCs w:val="28"/>
        </w:rPr>
        <w:t>in order to</w:t>
      </w:r>
      <w:proofErr w:type="gramEnd"/>
      <w:r w:rsidRPr="00571A26">
        <w:rPr>
          <w:rFonts w:asciiTheme="majorBidi" w:hAnsiTheme="majorBidi" w:cstheme="majorBidi"/>
          <w:sz w:val="28"/>
          <w:szCs w:val="28"/>
        </w:rPr>
        <w:t xml:space="preserve"> conduct a survey experiment on a citizenship education program. Three of CIVIX’s programs are especially worth considering: Student Vote, Student Budget Consultation, and News Literacy. They are all school-directed citizenship education activities in elementary and high schools that are offered in </w:t>
      </w:r>
      <w:proofErr w:type="gramStart"/>
      <w:r w:rsidRPr="00571A26">
        <w:rPr>
          <w:rFonts w:asciiTheme="majorBidi" w:hAnsiTheme="majorBidi" w:cstheme="majorBidi"/>
          <w:sz w:val="28"/>
          <w:szCs w:val="28"/>
        </w:rPr>
        <w:t>a large number of</w:t>
      </w:r>
      <w:proofErr w:type="gramEnd"/>
      <w:r w:rsidRPr="00571A26">
        <w:rPr>
          <w:rFonts w:asciiTheme="majorBidi" w:hAnsiTheme="majorBidi" w:cstheme="majorBidi"/>
          <w:sz w:val="28"/>
          <w:szCs w:val="28"/>
        </w:rPr>
        <w:t xml:space="preserve"> classes throughout Canada. The survey experimental design would compare the evolution of political engagement for boys and girls in classrooms who took part in the program and in classrooms who did not by measuring political engagement both before and after the program, while the descriptive part of the survey would look at broader trends among both groups. For descriptive purposes, schools would be selected randomly to be part of the survey without regards to their participation in the program. Student Vote is the biggest Canadian citizenship education program and is offered in federal and most provincial elections in about half of classes across the country, so the next Canadian general election or the 2022 Ontario provincial election might be good occasions to conduct the experiment, with </w:t>
      </w:r>
      <w:r w:rsidRPr="00571A26">
        <w:rPr>
          <w:rFonts w:asciiTheme="majorBidi" w:hAnsiTheme="majorBidi" w:cstheme="majorBidi"/>
          <w:sz w:val="28"/>
          <w:szCs w:val="28"/>
        </w:rPr>
        <w:lastRenderedPageBreak/>
        <w:t>panel data being collected before the election (time 1) and after it (time 2). Questions would be asked about students’ interest for various political topics, the political topics they discuss with their mothers, fathers and peers, and in school political discussions, as well as the political topics discussed by the people they follow in traditional and social media, among other things. The Personal Attributes Questionnaire (Ward et al. 2006) will also be used to assess students’ degree of agency and communion. These data will be analyzed using multilevel modelling to help disentangle student-level, classroom-level, school-level and provincial-level effects (if it applies). They will help to respond to Hypotheses 1–5. In total, thousands of students should respond to the survey questionnaire.</w:t>
      </w:r>
    </w:p>
    <w:p w14:paraId="1A90DD97"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Third, data will be gathered among surveyed children’s parents. Parents will be contacted by selected schools and given the questionnaire to be filled if they so wish.</w:t>
      </w:r>
      <w:r w:rsidRPr="00571A26">
        <w:rPr>
          <w:rStyle w:val="FootnoteReference"/>
          <w:rFonts w:asciiTheme="majorBidi" w:hAnsiTheme="majorBidi" w:cstheme="majorBidi"/>
          <w:sz w:val="28"/>
          <w:szCs w:val="28"/>
        </w:rPr>
        <w:footnoteReference w:id="8"/>
      </w:r>
      <w:r w:rsidRPr="00571A26">
        <w:rPr>
          <w:rFonts w:asciiTheme="majorBidi" w:hAnsiTheme="majorBidi" w:cstheme="majorBidi"/>
          <w:sz w:val="28"/>
          <w:szCs w:val="28"/>
        </w:rPr>
        <w:t xml:space="preserve"> </w:t>
      </w:r>
      <w:r w:rsidRPr="00BD1931">
        <w:rPr>
          <w:rFonts w:asciiTheme="majorBidi" w:hAnsiTheme="majorBidi" w:cstheme="majorBidi"/>
          <w:sz w:val="28"/>
          <w:szCs w:val="28"/>
          <w:highlight w:val="yellow"/>
          <w:rPrChange w:id="141" w:author="Sylvia Bashevkin" w:date="2021-07-15T15:31:00Z">
            <w:rPr>
              <w:rFonts w:asciiTheme="majorBidi" w:hAnsiTheme="majorBidi" w:cstheme="majorBidi"/>
              <w:sz w:val="28"/>
              <w:szCs w:val="28"/>
            </w:rPr>
          </w:rPrChange>
        </w:rPr>
        <w:t xml:space="preserve">Contrary to children, only one poll before the election will be </w:t>
      </w:r>
      <w:commentRangeStart w:id="142"/>
      <w:r w:rsidRPr="00BD1931">
        <w:rPr>
          <w:rFonts w:asciiTheme="majorBidi" w:hAnsiTheme="majorBidi" w:cstheme="majorBidi"/>
          <w:sz w:val="28"/>
          <w:szCs w:val="28"/>
          <w:highlight w:val="yellow"/>
          <w:rPrChange w:id="143" w:author="Sylvia Bashevkin" w:date="2021-07-15T15:31:00Z">
            <w:rPr>
              <w:rFonts w:asciiTheme="majorBidi" w:hAnsiTheme="majorBidi" w:cstheme="majorBidi"/>
              <w:sz w:val="28"/>
              <w:szCs w:val="28"/>
            </w:rPr>
          </w:rPrChange>
        </w:rPr>
        <w:t>conducted</w:t>
      </w:r>
      <w:commentRangeEnd w:id="142"/>
      <w:r w:rsidR="00BD1931">
        <w:rPr>
          <w:rStyle w:val="CommentReference"/>
        </w:rPr>
        <w:commentReference w:id="142"/>
      </w:r>
      <w:r w:rsidRPr="00BD1931">
        <w:rPr>
          <w:rFonts w:asciiTheme="majorBidi" w:hAnsiTheme="majorBidi" w:cstheme="majorBidi"/>
          <w:sz w:val="28"/>
          <w:szCs w:val="28"/>
          <w:highlight w:val="yellow"/>
          <w:rPrChange w:id="144" w:author="Sylvia Bashevkin" w:date="2021-07-15T15:31:00Z">
            <w:rPr>
              <w:rFonts w:asciiTheme="majorBidi" w:hAnsiTheme="majorBidi" w:cstheme="majorBidi"/>
              <w:sz w:val="28"/>
              <w:szCs w:val="28"/>
            </w:rPr>
          </w:rPrChange>
        </w:rPr>
        <w:t>.</w:t>
      </w:r>
      <w:r w:rsidRPr="00571A26">
        <w:rPr>
          <w:rFonts w:asciiTheme="majorBidi" w:hAnsiTheme="majorBidi" w:cstheme="majorBidi"/>
          <w:sz w:val="28"/>
          <w:szCs w:val="28"/>
        </w:rPr>
        <w:t xml:space="preserve"> Questions will be asked about parents’ interest for various political topics and the political topics they discuss with their sons and daughters. To further test if parents speak about different topics to their sons and daughters, </w:t>
      </w:r>
      <w:r w:rsidRPr="00571A26">
        <w:rPr>
          <w:rFonts w:asciiTheme="majorBidi" w:hAnsiTheme="majorBidi" w:cstheme="majorBidi"/>
          <w:sz w:val="28"/>
          <w:szCs w:val="28"/>
        </w:rPr>
        <w:lastRenderedPageBreak/>
        <w:t>a question will be asked about the number of children of each gender parents have: families with daughters only might speak about different political topics than families with sons only. These data will help to respond to Hypotheses 1–4 and 6. In total, thousands of parents should respond to the survey questionnaire.</w:t>
      </w:r>
    </w:p>
    <w:p w14:paraId="66A9BEEC" w14:textId="77777777" w:rsidR="00165100" w:rsidRPr="00571A26" w:rsidRDefault="007E35F9" w:rsidP="00571A26">
      <w:pPr>
        <w:pStyle w:val="BodyText"/>
        <w:spacing w:line="480" w:lineRule="auto"/>
        <w:rPr>
          <w:rFonts w:asciiTheme="majorBidi" w:hAnsiTheme="majorBidi" w:cstheme="majorBidi"/>
          <w:sz w:val="28"/>
          <w:szCs w:val="28"/>
        </w:rPr>
      </w:pPr>
      <w:r w:rsidRPr="00571A26">
        <w:rPr>
          <w:rFonts w:asciiTheme="majorBidi" w:hAnsiTheme="majorBidi" w:cstheme="majorBidi"/>
          <w:sz w:val="28"/>
          <w:szCs w:val="28"/>
        </w:rPr>
        <w:t>Finally, I will conduct participant observation of same-gender and mixed-gender peer group political discussions to get a better idea about the political topics boys and girls discuss with their mothers, fathers and peers, and in classroom and Internet political discussions, while analyzing the relative impact of same-gender and other-gender peers on the kinds of political topics discussed. These focus groups will include four to six children each. These data will help to respond to Hypotheses 1–4. Since they complement the second set of data with qualitative evidence, only a few purposely selected participant observations will be conducted: five to ten peer groups will be selected by teachers from different classes in different schools selected for the children’s survey.</w:t>
      </w:r>
    </w:p>
    <w:p w14:paraId="190E41D9" w14:textId="77777777" w:rsidR="00165100" w:rsidRPr="00571A26" w:rsidRDefault="007E35F9" w:rsidP="00571A26">
      <w:pPr>
        <w:pStyle w:val="Heading1"/>
        <w:spacing w:line="480" w:lineRule="auto"/>
        <w:rPr>
          <w:rFonts w:asciiTheme="majorBidi" w:hAnsiTheme="majorBidi"/>
          <w:sz w:val="28"/>
          <w:szCs w:val="28"/>
        </w:rPr>
      </w:pPr>
      <w:bookmarkStart w:id="145" w:name="dissertation-chapters"/>
      <w:bookmarkEnd w:id="140"/>
      <w:r w:rsidRPr="00571A26">
        <w:rPr>
          <w:rFonts w:asciiTheme="majorBidi" w:hAnsiTheme="majorBidi"/>
          <w:sz w:val="28"/>
          <w:szCs w:val="28"/>
        </w:rPr>
        <w:t>Dissertation chapters</w:t>
      </w:r>
    </w:p>
    <w:p w14:paraId="5300DAB4" w14:textId="77777777" w:rsidR="00165100" w:rsidRPr="00571A26" w:rsidRDefault="00165100" w:rsidP="00571A26">
      <w:pPr>
        <w:pStyle w:val="Compact"/>
        <w:numPr>
          <w:ilvl w:val="0"/>
          <w:numId w:val="15"/>
        </w:numPr>
        <w:spacing w:line="480" w:lineRule="auto"/>
        <w:rPr>
          <w:rFonts w:asciiTheme="majorBidi" w:hAnsiTheme="majorBidi" w:cstheme="majorBidi"/>
          <w:sz w:val="28"/>
          <w:szCs w:val="28"/>
        </w:rPr>
      </w:pPr>
    </w:p>
    <w:p w14:paraId="62D3000F" w14:textId="77777777" w:rsidR="00165100" w:rsidRPr="00571A26" w:rsidRDefault="007E35F9" w:rsidP="00571A26">
      <w:pPr>
        <w:pStyle w:val="Compact"/>
        <w:numPr>
          <w:ilvl w:val="1"/>
          <w:numId w:val="16"/>
        </w:numPr>
        <w:spacing w:line="480" w:lineRule="auto"/>
        <w:rPr>
          <w:rFonts w:asciiTheme="majorBidi" w:hAnsiTheme="majorBidi" w:cstheme="majorBidi"/>
          <w:sz w:val="28"/>
          <w:szCs w:val="28"/>
        </w:rPr>
      </w:pPr>
      <w:r w:rsidRPr="00571A26">
        <w:rPr>
          <w:rFonts w:asciiTheme="majorBidi" w:hAnsiTheme="majorBidi" w:cstheme="majorBidi"/>
          <w:sz w:val="28"/>
          <w:szCs w:val="28"/>
        </w:rPr>
        <w:t>Introduction</w:t>
      </w:r>
    </w:p>
    <w:p w14:paraId="53B62307" w14:textId="77777777" w:rsidR="00165100" w:rsidRPr="00571A26" w:rsidRDefault="00165100" w:rsidP="00571A26">
      <w:pPr>
        <w:pStyle w:val="Compact"/>
        <w:numPr>
          <w:ilvl w:val="0"/>
          <w:numId w:val="15"/>
        </w:numPr>
        <w:spacing w:line="480" w:lineRule="auto"/>
        <w:rPr>
          <w:rFonts w:asciiTheme="majorBidi" w:hAnsiTheme="majorBidi" w:cstheme="majorBidi"/>
          <w:sz w:val="28"/>
          <w:szCs w:val="28"/>
        </w:rPr>
      </w:pPr>
    </w:p>
    <w:p w14:paraId="0D6AACBF" w14:textId="77777777" w:rsidR="00165100" w:rsidRPr="00571A26" w:rsidRDefault="007E35F9" w:rsidP="00571A26">
      <w:pPr>
        <w:pStyle w:val="Compact"/>
        <w:numPr>
          <w:ilvl w:val="1"/>
          <w:numId w:val="17"/>
        </w:numPr>
        <w:spacing w:line="480" w:lineRule="auto"/>
        <w:rPr>
          <w:rFonts w:asciiTheme="majorBidi" w:hAnsiTheme="majorBidi" w:cstheme="majorBidi"/>
          <w:sz w:val="28"/>
          <w:szCs w:val="28"/>
        </w:rPr>
      </w:pPr>
      <w:r w:rsidRPr="00571A26">
        <w:rPr>
          <w:rFonts w:asciiTheme="majorBidi" w:hAnsiTheme="majorBidi" w:cstheme="majorBidi"/>
          <w:sz w:val="28"/>
          <w:szCs w:val="28"/>
        </w:rPr>
        <w:t>Gender differences in political engagement in Canada: trends from childhood to adulthood</w:t>
      </w:r>
    </w:p>
    <w:p w14:paraId="5071CFC3" w14:textId="77777777" w:rsidR="00165100" w:rsidRPr="00571A26" w:rsidRDefault="00165100" w:rsidP="00571A26">
      <w:pPr>
        <w:pStyle w:val="Compact"/>
        <w:numPr>
          <w:ilvl w:val="0"/>
          <w:numId w:val="15"/>
        </w:numPr>
        <w:spacing w:line="480" w:lineRule="auto"/>
        <w:rPr>
          <w:rFonts w:asciiTheme="majorBidi" w:hAnsiTheme="majorBidi" w:cstheme="majorBidi"/>
          <w:sz w:val="28"/>
          <w:szCs w:val="28"/>
        </w:rPr>
      </w:pPr>
    </w:p>
    <w:p w14:paraId="393C4468" w14:textId="77777777" w:rsidR="00165100" w:rsidRPr="00571A26" w:rsidRDefault="007E35F9" w:rsidP="00571A26">
      <w:pPr>
        <w:pStyle w:val="Compact"/>
        <w:numPr>
          <w:ilvl w:val="1"/>
          <w:numId w:val="18"/>
        </w:numPr>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Parents’ influence in </w:t>
      </w:r>
      <w:proofErr w:type="spellStart"/>
      <w:r w:rsidRPr="00571A26">
        <w:rPr>
          <w:rFonts w:asciiTheme="majorBidi" w:hAnsiTheme="majorBidi" w:cstheme="majorBidi"/>
          <w:sz w:val="28"/>
          <w:szCs w:val="28"/>
        </w:rPr>
        <w:t>boys</w:t>
      </w:r>
      <w:proofErr w:type="spellEnd"/>
      <w:r w:rsidRPr="00571A26">
        <w:rPr>
          <w:rFonts w:asciiTheme="majorBidi" w:hAnsiTheme="majorBidi" w:cstheme="majorBidi"/>
          <w:sz w:val="28"/>
          <w:szCs w:val="28"/>
        </w:rPr>
        <w:t xml:space="preserve"> and girls’ political engagement</w:t>
      </w:r>
    </w:p>
    <w:p w14:paraId="58191815" w14:textId="77777777" w:rsidR="00165100" w:rsidRPr="00571A26" w:rsidRDefault="00165100" w:rsidP="00571A26">
      <w:pPr>
        <w:pStyle w:val="Compact"/>
        <w:numPr>
          <w:ilvl w:val="0"/>
          <w:numId w:val="15"/>
        </w:numPr>
        <w:spacing w:line="480" w:lineRule="auto"/>
        <w:rPr>
          <w:rFonts w:asciiTheme="majorBidi" w:hAnsiTheme="majorBidi" w:cstheme="majorBidi"/>
          <w:sz w:val="28"/>
          <w:szCs w:val="28"/>
        </w:rPr>
      </w:pPr>
    </w:p>
    <w:p w14:paraId="55BDB059" w14:textId="77777777" w:rsidR="00165100" w:rsidRPr="00571A26" w:rsidRDefault="007E35F9" w:rsidP="00571A26">
      <w:pPr>
        <w:pStyle w:val="Compact"/>
        <w:numPr>
          <w:ilvl w:val="1"/>
          <w:numId w:val="19"/>
        </w:numPr>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Peers’ influence in </w:t>
      </w:r>
      <w:proofErr w:type="spellStart"/>
      <w:r w:rsidRPr="00571A26">
        <w:rPr>
          <w:rFonts w:asciiTheme="majorBidi" w:hAnsiTheme="majorBidi" w:cstheme="majorBidi"/>
          <w:sz w:val="28"/>
          <w:szCs w:val="28"/>
        </w:rPr>
        <w:t>boys</w:t>
      </w:r>
      <w:proofErr w:type="spellEnd"/>
      <w:r w:rsidRPr="00571A26">
        <w:rPr>
          <w:rFonts w:asciiTheme="majorBidi" w:hAnsiTheme="majorBidi" w:cstheme="majorBidi"/>
          <w:sz w:val="28"/>
          <w:szCs w:val="28"/>
        </w:rPr>
        <w:t xml:space="preserve"> and girls’ political engagement</w:t>
      </w:r>
    </w:p>
    <w:p w14:paraId="6923348D" w14:textId="77777777" w:rsidR="00165100" w:rsidRPr="00571A26" w:rsidRDefault="00165100" w:rsidP="00571A26">
      <w:pPr>
        <w:pStyle w:val="Compact"/>
        <w:numPr>
          <w:ilvl w:val="0"/>
          <w:numId w:val="15"/>
        </w:numPr>
        <w:spacing w:line="480" w:lineRule="auto"/>
        <w:rPr>
          <w:rFonts w:asciiTheme="majorBidi" w:hAnsiTheme="majorBidi" w:cstheme="majorBidi"/>
          <w:sz w:val="28"/>
          <w:szCs w:val="28"/>
        </w:rPr>
      </w:pPr>
    </w:p>
    <w:p w14:paraId="06A3E67C" w14:textId="77777777" w:rsidR="00165100" w:rsidRPr="00571A26" w:rsidRDefault="007E35F9" w:rsidP="00571A26">
      <w:pPr>
        <w:pStyle w:val="Compact"/>
        <w:numPr>
          <w:ilvl w:val="1"/>
          <w:numId w:val="20"/>
        </w:numPr>
        <w:spacing w:line="480" w:lineRule="auto"/>
        <w:rPr>
          <w:rFonts w:asciiTheme="majorBidi" w:hAnsiTheme="majorBidi" w:cstheme="majorBidi"/>
          <w:sz w:val="28"/>
          <w:szCs w:val="28"/>
        </w:rPr>
      </w:pPr>
      <w:r w:rsidRPr="00571A26">
        <w:rPr>
          <w:rFonts w:asciiTheme="majorBidi" w:hAnsiTheme="majorBidi" w:cstheme="majorBidi"/>
          <w:sz w:val="28"/>
          <w:szCs w:val="28"/>
        </w:rPr>
        <w:t xml:space="preserve">Teachers and influencers’ influence in </w:t>
      </w:r>
      <w:proofErr w:type="spellStart"/>
      <w:r w:rsidRPr="00571A26">
        <w:rPr>
          <w:rFonts w:asciiTheme="majorBidi" w:hAnsiTheme="majorBidi" w:cstheme="majorBidi"/>
          <w:sz w:val="28"/>
          <w:szCs w:val="28"/>
        </w:rPr>
        <w:t>boys</w:t>
      </w:r>
      <w:proofErr w:type="spellEnd"/>
      <w:r w:rsidRPr="00571A26">
        <w:rPr>
          <w:rFonts w:asciiTheme="majorBidi" w:hAnsiTheme="majorBidi" w:cstheme="majorBidi"/>
          <w:sz w:val="28"/>
          <w:szCs w:val="28"/>
        </w:rPr>
        <w:t xml:space="preserve"> and girls’ political engagement</w:t>
      </w:r>
    </w:p>
    <w:p w14:paraId="58CDCDAE" w14:textId="77777777" w:rsidR="00165100" w:rsidRPr="00571A26" w:rsidRDefault="00165100" w:rsidP="00571A26">
      <w:pPr>
        <w:pStyle w:val="Compact"/>
        <w:numPr>
          <w:ilvl w:val="0"/>
          <w:numId w:val="15"/>
        </w:numPr>
        <w:spacing w:line="480" w:lineRule="auto"/>
        <w:rPr>
          <w:rFonts w:asciiTheme="majorBidi" w:hAnsiTheme="majorBidi" w:cstheme="majorBidi"/>
          <w:sz w:val="28"/>
          <w:szCs w:val="28"/>
        </w:rPr>
      </w:pPr>
    </w:p>
    <w:p w14:paraId="6A58739C" w14:textId="77777777" w:rsidR="00165100" w:rsidRPr="00571A26" w:rsidRDefault="007E35F9" w:rsidP="00571A26">
      <w:pPr>
        <w:pStyle w:val="Compact"/>
        <w:numPr>
          <w:ilvl w:val="1"/>
          <w:numId w:val="21"/>
        </w:numPr>
        <w:spacing w:line="480" w:lineRule="auto"/>
        <w:rPr>
          <w:rFonts w:asciiTheme="majorBidi" w:hAnsiTheme="majorBidi" w:cstheme="majorBidi"/>
          <w:sz w:val="28"/>
          <w:szCs w:val="28"/>
        </w:rPr>
      </w:pPr>
      <w:r w:rsidRPr="00571A26">
        <w:rPr>
          <w:rFonts w:asciiTheme="majorBidi" w:hAnsiTheme="majorBidi" w:cstheme="majorBidi"/>
          <w:sz w:val="28"/>
          <w:szCs w:val="28"/>
        </w:rPr>
        <w:t>The impact of citizenship education on gender differences in political engagement</w:t>
      </w:r>
    </w:p>
    <w:p w14:paraId="5E581AFC" w14:textId="77777777" w:rsidR="00165100" w:rsidRPr="00571A26" w:rsidRDefault="00165100" w:rsidP="00571A26">
      <w:pPr>
        <w:pStyle w:val="Compact"/>
        <w:numPr>
          <w:ilvl w:val="0"/>
          <w:numId w:val="15"/>
        </w:numPr>
        <w:spacing w:line="480" w:lineRule="auto"/>
        <w:rPr>
          <w:rFonts w:asciiTheme="majorBidi" w:hAnsiTheme="majorBidi" w:cstheme="majorBidi"/>
          <w:sz w:val="28"/>
          <w:szCs w:val="28"/>
        </w:rPr>
      </w:pPr>
    </w:p>
    <w:p w14:paraId="7510244A" w14:textId="77777777" w:rsidR="00165100" w:rsidRPr="00571A26" w:rsidRDefault="007E35F9" w:rsidP="00571A26">
      <w:pPr>
        <w:pStyle w:val="Compact"/>
        <w:numPr>
          <w:ilvl w:val="1"/>
          <w:numId w:val="22"/>
        </w:numPr>
        <w:spacing w:line="480" w:lineRule="auto"/>
        <w:rPr>
          <w:rFonts w:asciiTheme="majorBidi" w:hAnsiTheme="majorBidi" w:cstheme="majorBidi"/>
          <w:sz w:val="28"/>
          <w:szCs w:val="28"/>
        </w:rPr>
      </w:pPr>
      <w:r w:rsidRPr="00571A26">
        <w:rPr>
          <w:rFonts w:asciiTheme="majorBidi" w:hAnsiTheme="majorBidi" w:cstheme="majorBidi"/>
          <w:sz w:val="28"/>
          <w:szCs w:val="28"/>
        </w:rPr>
        <w:t>Conclusion</w:t>
      </w:r>
    </w:p>
    <w:p w14:paraId="074D168F" w14:textId="77777777" w:rsidR="00165100" w:rsidRPr="00571A26" w:rsidRDefault="007E35F9" w:rsidP="00571A26">
      <w:pPr>
        <w:pStyle w:val="Heading1"/>
        <w:spacing w:line="480" w:lineRule="auto"/>
        <w:rPr>
          <w:rFonts w:asciiTheme="majorBidi" w:hAnsiTheme="majorBidi"/>
          <w:sz w:val="28"/>
          <w:szCs w:val="28"/>
        </w:rPr>
      </w:pPr>
      <w:bookmarkStart w:id="146" w:name="references"/>
      <w:bookmarkEnd w:id="145"/>
      <w:r w:rsidRPr="00571A26">
        <w:rPr>
          <w:rFonts w:asciiTheme="majorBidi" w:hAnsiTheme="majorBidi"/>
          <w:sz w:val="28"/>
          <w:szCs w:val="28"/>
        </w:rPr>
        <w:t>References</w:t>
      </w:r>
    </w:p>
    <w:p w14:paraId="3367202D" w14:textId="77777777" w:rsidR="00165100" w:rsidRPr="00571A26" w:rsidRDefault="007E35F9" w:rsidP="00571A26">
      <w:pPr>
        <w:pStyle w:val="Bibliography"/>
        <w:spacing w:line="480" w:lineRule="auto"/>
        <w:rPr>
          <w:rFonts w:asciiTheme="majorBidi" w:hAnsiTheme="majorBidi" w:cstheme="majorBidi"/>
          <w:sz w:val="28"/>
          <w:szCs w:val="28"/>
        </w:rPr>
      </w:pPr>
      <w:bookmarkStart w:id="147" w:name="ref-alozie2003"/>
      <w:bookmarkStart w:id="148" w:name="refs"/>
      <w:proofErr w:type="spellStart"/>
      <w:r w:rsidRPr="00571A26">
        <w:rPr>
          <w:rFonts w:asciiTheme="majorBidi" w:hAnsiTheme="majorBidi" w:cstheme="majorBidi"/>
          <w:sz w:val="28"/>
          <w:szCs w:val="28"/>
        </w:rPr>
        <w:t>Alozie</w:t>
      </w:r>
      <w:proofErr w:type="spellEnd"/>
      <w:r w:rsidRPr="00571A26">
        <w:rPr>
          <w:rFonts w:asciiTheme="majorBidi" w:hAnsiTheme="majorBidi" w:cstheme="majorBidi"/>
          <w:sz w:val="28"/>
          <w:szCs w:val="28"/>
        </w:rPr>
        <w:t xml:space="preserve">, Nicholas O., James Simon, and Bruce D. Merrill. 2003. “Gender and Political Orientation in Childhood.” </w:t>
      </w:r>
      <w:r w:rsidRPr="00571A26">
        <w:rPr>
          <w:rFonts w:asciiTheme="majorBidi" w:hAnsiTheme="majorBidi" w:cstheme="majorBidi"/>
          <w:i/>
          <w:iCs/>
          <w:sz w:val="28"/>
          <w:szCs w:val="28"/>
        </w:rPr>
        <w:t>The Social Science Journal</w:t>
      </w:r>
      <w:r w:rsidRPr="00571A26">
        <w:rPr>
          <w:rFonts w:asciiTheme="majorBidi" w:hAnsiTheme="majorBidi" w:cstheme="majorBidi"/>
          <w:sz w:val="28"/>
          <w:szCs w:val="28"/>
        </w:rPr>
        <w:t xml:space="preserve"> 40 (1): 1–18.</w:t>
      </w:r>
    </w:p>
    <w:p w14:paraId="164A28FB" w14:textId="77777777" w:rsidR="00165100" w:rsidRPr="00571A26" w:rsidRDefault="007E35F9" w:rsidP="00571A26">
      <w:pPr>
        <w:pStyle w:val="Bibliography"/>
        <w:spacing w:line="480" w:lineRule="auto"/>
        <w:rPr>
          <w:rFonts w:asciiTheme="majorBidi" w:hAnsiTheme="majorBidi" w:cstheme="majorBidi"/>
          <w:sz w:val="28"/>
          <w:szCs w:val="28"/>
        </w:rPr>
      </w:pPr>
      <w:bookmarkStart w:id="149" w:name="ref-althof2006"/>
      <w:bookmarkEnd w:id="147"/>
      <w:proofErr w:type="spellStart"/>
      <w:r w:rsidRPr="00571A26">
        <w:rPr>
          <w:rFonts w:asciiTheme="majorBidi" w:hAnsiTheme="majorBidi" w:cstheme="majorBidi"/>
          <w:sz w:val="28"/>
          <w:szCs w:val="28"/>
        </w:rPr>
        <w:lastRenderedPageBreak/>
        <w:t>Althof</w:t>
      </w:r>
      <w:proofErr w:type="spellEnd"/>
      <w:r w:rsidRPr="00571A26">
        <w:rPr>
          <w:rFonts w:asciiTheme="majorBidi" w:hAnsiTheme="majorBidi" w:cstheme="majorBidi"/>
          <w:sz w:val="28"/>
          <w:szCs w:val="28"/>
        </w:rPr>
        <w:t xml:space="preserve">, Wolfgang, and Marvin W. Berkowitz. 2006. “Moral Education and Character Education: Their Relationship and Roles in Citizenship Education.” </w:t>
      </w:r>
      <w:r w:rsidRPr="00571A26">
        <w:rPr>
          <w:rFonts w:asciiTheme="majorBidi" w:hAnsiTheme="majorBidi" w:cstheme="majorBidi"/>
          <w:i/>
          <w:iCs/>
          <w:sz w:val="28"/>
          <w:szCs w:val="28"/>
        </w:rPr>
        <w:t>Journal of Moral Education</w:t>
      </w:r>
      <w:r w:rsidRPr="00571A26">
        <w:rPr>
          <w:rFonts w:asciiTheme="majorBidi" w:hAnsiTheme="majorBidi" w:cstheme="majorBidi"/>
          <w:sz w:val="28"/>
          <w:szCs w:val="28"/>
        </w:rPr>
        <w:t xml:space="preserve"> 35 (4): 495–518.</w:t>
      </w:r>
    </w:p>
    <w:p w14:paraId="3612D55D" w14:textId="77777777" w:rsidR="00165100" w:rsidRPr="00571A26" w:rsidRDefault="007E35F9" w:rsidP="00571A26">
      <w:pPr>
        <w:pStyle w:val="Bibliography"/>
        <w:spacing w:line="480" w:lineRule="auto"/>
        <w:rPr>
          <w:rFonts w:asciiTheme="majorBidi" w:hAnsiTheme="majorBidi" w:cstheme="majorBidi"/>
          <w:sz w:val="28"/>
          <w:szCs w:val="28"/>
        </w:rPr>
      </w:pPr>
      <w:bookmarkStart w:id="150" w:name="ref-ashe2012"/>
      <w:bookmarkEnd w:id="149"/>
      <w:r w:rsidRPr="00571A26">
        <w:rPr>
          <w:rFonts w:asciiTheme="majorBidi" w:hAnsiTheme="majorBidi" w:cstheme="majorBidi"/>
          <w:sz w:val="28"/>
          <w:szCs w:val="28"/>
        </w:rPr>
        <w:t xml:space="preserve">Ashe, Jeanette, and Kennedy Stewart. 2012. “Legislative Recruitment: Using Diagnostic Testing to Explain Underrepresentation.” </w:t>
      </w:r>
      <w:r w:rsidRPr="00571A26">
        <w:rPr>
          <w:rFonts w:asciiTheme="majorBidi" w:hAnsiTheme="majorBidi" w:cstheme="majorBidi"/>
          <w:i/>
          <w:iCs/>
          <w:sz w:val="28"/>
          <w:szCs w:val="28"/>
        </w:rPr>
        <w:t>Party Politics</w:t>
      </w:r>
      <w:r w:rsidRPr="00571A26">
        <w:rPr>
          <w:rFonts w:asciiTheme="majorBidi" w:hAnsiTheme="majorBidi" w:cstheme="majorBidi"/>
          <w:sz w:val="28"/>
          <w:szCs w:val="28"/>
        </w:rPr>
        <w:t xml:space="preserve"> 18 (5): 687–707.</w:t>
      </w:r>
    </w:p>
    <w:p w14:paraId="0B9022C3" w14:textId="77777777" w:rsidR="00165100" w:rsidRPr="00571A26" w:rsidRDefault="007E35F9" w:rsidP="00571A26">
      <w:pPr>
        <w:pStyle w:val="Bibliography"/>
        <w:spacing w:line="480" w:lineRule="auto"/>
        <w:rPr>
          <w:rFonts w:asciiTheme="majorBidi" w:hAnsiTheme="majorBidi" w:cstheme="majorBidi"/>
          <w:sz w:val="28"/>
          <w:szCs w:val="28"/>
        </w:rPr>
      </w:pPr>
      <w:bookmarkStart w:id="151" w:name="ref-atkesonrapoport2003"/>
      <w:bookmarkEnd w:id="150"/>
      <w:proofErr w:type="spellStart"/>
      <w:r w:rsidRPr="00571A26">
        <w:rPr>
          <w:rFonts w:asciiTheme="majorBidi" w:hAnsiTheme="majorBidi" w:cstheme="majorBidi"/>
          <w:sz w:val="28"/>
          <w:szCs w:val="28"/>
        </w:rPr>
        <w:t>Atkeson</w:t>
      </w:r>
      <w:proofErr w:type="spellEnd"/>
      <w:r w:rsidRPr="00571A26">
        <w:rPr>
          <w:rFonts w:asciiTheme="majorBidi" w:hAnsiTheme="majorBidi" w:cstheme="majorBidi"/>
          <w:sz w:val="28"/>
          <w:szCs w:val="28"/>
        </w:rPr>
        <w:t xml:space="preserve">, Lonna Rae, and Ronald B. Rapoport. 2003. “The More Things Change the More they Stay the Same: Examining Gender Differences in Political Attitude Expression, 1952–2000.” </w:t>
      </w:r>
      <w:r w:rsidRPr="00571A26">
        <w:rPr>
          <w:rFonts w:asciiTheme="majorBidi" w:hAnsiTheme="majorBidi" w:cstheme="majorBidi"/>
          <w:i/>
          <w:iCs/>
          <w:sz w:val="28"/>
          <w:szCs w:val="28"/>
        </w:rPr>
        <w:t>Public Opinion Quarterly</w:t>
      </w:r>
      <w:r w:rsidRPr="00571A26">
        <w:rPr>
          <w:rFonts w:asciiTheme="majorBidi" w:hAnsiTheme="majorBidi" w:cstheme="majorBidi"/>
          <w:sz w:val="28"/>
          <w:szCs w:val="28"/>
        </w:rPr>
        <w:t xml:space="preserve"> 67 (4): 495–521.</w:t>
      </w:r>
    </w:p>
    <w:p w14:paraId="33923B61" w14:textId="77777777" w:rsidR="00165100" w:rsidRPr="00571A26" w:rsidRDefault="007E35F9" w:rsidP="00571A26">
      <w:pPr>
        <w:pStyle w:val="Bibliography"/>
        <w:spacing w:line="480" w:lineRule="auto"/>
        <w:rPr>
          <w:rFonts w:asciiTheme="majorBidi" w:hAnsiTheme="majorBidi" w:cstheme="majorBidi"/>
          <w:sz w:val="28"/>
          <w:szCs w:val="28"/>
        </w:rPr>
      </w:pPr>
      <w:bookmarkStart w:id="152" w:name="ref-bakker2011"/>
      <w:bookmarkEnd w:id="151"/>
      <w:r w:rsidRPr="00571A26">
        <w:rPr>
          <w:rFonts w:asciiTheme="majorBidi" w:hAnsiTheme="majorBidi" w:cstheme="majorBidi"/>
          <w:sz w:val="28"/>
          <w:szCs w:val="28"/>
        </w:rPr>
        <w:t xml:space="preserve">Bakker, Tom P., and Claes H. De </w:t>
      </w:r>
      <w:proofErr w:type="spellStart"/>
      <w:r w:rsidRPr="00571A26">
        <w:rPr>
          <w:rFonts w:asciiTheme="majorBidi" w:hAnsiTheme="majorBidi" w:cstheme="majorBidi"/>
          <w:sz w:val="28"/>
          <w:szCs w:val="28"/>
        </w:rPr>
        <w:t>Vreese</w:t>
      </w:r>
      <w:proofErr w:type="spellEnd"/>
      <w:r w:rsidRPr="00571A26">
        <w:rPr>
          <w:rFonts w:asciiTheme="majorBidi" w:hAnsiTheme="majorBidi" w:cstheme="majorBidi"/>
          <w:sz w:val="28"/>
          <w:szCs w:val="28"/>
        </w:rPr>
        <w:t xml:space="preserve">. 2011. “Good News for the Future? Young People, Internet Use, and Political Participation.” </w:t>
      </w:r>
      <w:r w:rsidRPr="00571A26">
        <w:rPr>
          <w:rFonts w:asciiTheme="majorBidi" w:hAnsiTheme="majorBidi" w:cstheme="majorBidi"/>
          <w:i/>
          <w:iCs/>
          <w:sz w:val="28"/>
          <w:szCs w:val="28"/>
        </w:rPr>
        <w:t>Communication Research</w:t>
      </w:r>
      <w:r w:rsidRPr="00571A26">
        <w:rPr>
          <w:rFonts w:asciiTheme="majorBidi" w:hAnsiTheme="majorBidi" w:cstheme="majorBidi"/>
          <w:sz w:val="28"/>
          <w:szCs w:val="28"/>
        </w:rPr>
        <w:t xml:space="preserve"> 38 (4): 451–70.</w:t>
      </w:r>
    </w:p>
    <w:p w14:paraId="0BFCB5FC" w14:textId="77777777" w:rsidR="00165100" w:rsidRPr="00571A26" w:rsidRDefault="007E35F9" w:rsidP="00571A26">
      <w:pPr>
        <w:pStyle w:val="Bibliography"/>
        <w:spacing w:line="480" w:lineRule="auto"/>
        <w:rPr>
          <w:rFonts w:asciiTheme="majorBidi" w:hAnsiTheme="majorBidi" w:cstheme="majorBidi"/>
          <w:sz w:val="28"/>
          <w:szCs w:val="28"/>
        </w:rPr>
      </w:pPr>
      <w:bookmarkStart w:id="153" w:name="ref-bandura1969"/>
      <w:bookmarkEnd w:id="152"/>
      <w:r w:rsidRPr="00571A26">
        <w:rPr>
          <w:rFonts w:asciiTheme="majorBidi" w:hAnsiTheme="majorBidi" w:cstheme="majorBidi"/>
          <w:sz w:val="28"/>
          <w:szCs w:val="28"/>
        </w:rPr>
        <w:t xml:space="preserve">Bandura, Albert. 1969. “Social-Learning Theory of Identificatory Processes.” In </w:t>
      </w:r>
      <w:r w:rsidRPr="00571A26">
        <w:rPr>
          <w:rFonts w:asciiTheme="majorBidi" w:hAnsiTheme="majorBidi" w:cstheme="majorBidi"/>
          <w:i/>
          <w:iCs/>
          <w:sz w:val="28"/>
          <w:szCs w:val="28"/>
        </w:rPr>
        <w:t>Handbook of Socialization Theory and Research</w:t>
      </w:r>
      <w:r w:rsidRPr="00571A26">
        <w:rPr>
          <w:rFonts w:asciiTheme="majorBidi" w:hAnsiTheme="majorBidi" w:cstheme="majorBidi"/>
          <w:sz w:val="28"/>
          <w:szCs w:val="28"/>
        </w:rPr>
        <w:t xml:space="preserve">, edited by David A. </w:t>
      </w:r>
      <w:proofErr w:type="spellStart"/>
      <w:r w:rsidRPr="00571A26">
        <w:rPr>
          <w:rFonts w:asciiTheme="majorBidi" w:hAnsiTheme="majorBidi" w:cstheme="majorBidi"/>
          <w:sz w:val="28"/>
          <w:szCs w:val="28"/>
        </w:rPr>
        <w:t>Goslin</w:t>
      </w:r>
      <w:proofErr w:type="spellEnd"/>
      <w:r w:rsidRPr="00571A26">
        <w:rPr>
          <w:rFonts w:asciiTheme="majorBidi" w:hAnsiTheme="majorBidi" w:cstheme="majorBidi"/>
          <w:sz w:val="28"/>
          <w:szCs w:val="28"/>
        </w:rPr>
        <w:t>, 213–62. New York: Rand McNally.</w:t>
      </w:r>
    </w:p>
    <w:p w14:paraId="78DE2B6E" w14:textId="02228B13" w:rsidR="00165100" w:rsidRPr="00571A26" w:rsidRDefault="007E35F9" w:rsidP="00571A26">
      <w:pPr>
        <w:pStyle w:val="Bibliography"/>
        <w:spacing w:line="480" w:lineRule="auto"/>
        <w:rPr>
          <w:rFonts w:asciiTheme="majorBidi" w:hAnsiTheme="majorBidi" w:cstheme="majorBidi"/>
          <w:sz w:val="28"/>
          <w:szCs w:val="28"/>
        </w:rPr>
      </w:pPr>
      <w:bookmarkStart w:id="154" w:name="ref-bashevkin1993"/>
      <w:bookmarkEnd w:id="153"/>
      <w:r w:rsidRPr="00571A26">
        <w:rPr>
          <w:rFonts w:asciiTheme="majorBidi" w:hAnsiTheme="majorBidi" w:cstheme="majorBidi"/>
          <w:sz w:val="28"/>
          <w:szCs w:val="28"/>
        </w:rPr>
        <w:t xml:space="preserve">Bashevkin, Sylvia. 1993. </w:t>
      </w:r>
      <w:r w:rsidRPr="00571A26">
        <w:rPr>
          <w:rFonts w:asciiTheme="majorBidi" w:hAnsiTheme="majorBidi" w:cstheme="majorBidi"/>
          <w:i/>
          <w:iCs/>
          <w:sz w:val="28"/>
          <w:szCs w:val="28"/>
        </w:rPr>
        <w:t>Toeing the Lines: Women and Party Politics in English Canada</w:t>
      </w:r>
      <w:r w:rsidRPr="00571A26">
        <w:rPr>
          <w:rFonts w:asciiTheme="majorBidi" w:hAnsiTheme="majorBidi" w:cstheme="majorBidi"/>
          <w:sz w:val="28"/>
          <w:szCs w:val="28"/>
        </w:rPr>
        <w:t xml:space="preserve">. </w:t>
      </w:r>
      <w:ins w:id="155" w:author="Sylvia Bashevkin" w:date="2021-07-12T14:16:00Z">
        <w:r w:rsidR="008D58D3">
          <w:rPr>
            <w:rFonts w:asciiTheme="majorBidi" w:hAnsiTheme="majorBidi" w:cstheme="majorBidi"/>
            <w:sz w:val="28"/>
            <w:szCs w:val="28"/>
          </w:rPr>
          <w:t xml:space="preserve">Toronto: </w:t>
        </w:r>
      </w:ins>
      <w:r w:rsidRPr="00571A26">
        <w:rPr>
          <w:rFonts w:asciiTheme="majorBidi" w:hAnsiTheme="majorBidi" w:cstheme="majorBidi"/>
          <w:sz w:val="28"/>
          <w:szCs w:val="28"/>
        </w:rPr>
        <w:t>Oxford University Press</w:t>
      </w:r>
      <w:del w:id="156" w:author="Sylvia Bashevkin" w:date="2021-07-12T14:16:00Z">
        <w:r w:rsidRPr="00571A26" w:rsidDel="008D58D3">
          <w:rPr>
            <w:rFonts w:asciiTheme="majorBidi" w:hAnsiTheme="majorBidi" w:cstheme="majorBidi"/>
            <w:sz w:val="28"/>
            <w:szCs w:val="28"/>
          </w:rPr>
          <w:delText>, USA</w:delText>
        </w:r>
      </w:del>
      <w:r w:rsidRPr="00571A26">
        <w:rPr>
          <w:rFonts w:asciiTheme="majorBidi" w:hAnsiTheme="majorBidi" w:cstheme="majorBidi"/>
          <w:sz w:val="28"/>
          <w:szCs w:val="28"/>
        </w:rPr>
        <w:t>.</w:t>
      </w:r>
    </w:p>
    <w:p w14:paraId="7E352593" w14:textId="77777777" w:rsidR="00165100" w:rsidRPr="00571A26" w:rsidRDefault="007E35F9" w:rsidP="00571A26">
      <w:pPr>
        <w:pStyle w:val="Bibliography"/>
        <w:spacing w:line="480" w:lineRule="auto"/>
        <w:rPr>
          <w:rFonts w:asciiTheme="majorBidi" w:hAnsiTheme="majorBidi" w:cstheme="majorBidi"/>
          <w:sz w:val="28"/>
          <w:szCs w:val="28"/>
        </w:rPr>
      </w:pPr>
      <w:bookmarkStart w:id="157" w:name="ref-baumgartner2010"/>
      <w:bookmarkEnd w:id="154"/>
      <w:r w:rsidRPr="00571A26">
        <w:rPr>
          <w:rFonts w:asciiTheme="majorBidi" w:hAnsiTheme="majorBidi" w:cstheme="majorBidi"/>
          <w:sz w:val="28"/>
          <w:szCs w:val="28"/>
        </w:rPr>
        <w:lastRenderedPageBreak/>
        <w:t>Baumgartner, Jody C., and Jonathan S. Morris. 2010. “</w:t>
      </w:r>
      <w:proofErr w:type="spellStart"/>
      <w:r w:rsidRPr="00571A26">
        <w:rPr>
          <w:rFonts w:asciiTheme="majorBidi" w:hAnsiTheme="majorBidi" w:cstheme="majorBidi"/>
          <w:sz w:val="28"/>
          <w:szCs w:val="28"/>
        </w:rPr>
        <w:t>MyFaceTube</w:t>
      </w:r>
      <w:proofErr w:type="spellEnd"/>
      <w:r w:rsidRPr="00571A26">
        <w:rPr>
          <w:rFonts w:asciiTheme="majorBidi" w:hAnsiTheme="majorBidi" w:cstheme="majorBidi"/>
          <w:sz w:val="28"/>
          <w:szCs w:val="28"/>
        </w:rPr>
        <w:t xml:space="preserve"> Politics: Social Networking Web Sites and Political Engagement of Young Adults.” </w:t>
      </w:r>
      <w:r w:rsidRPr="00571A26">
        <w:rPr>
          <w:rFonts w:asciiTheme="majorBidi" w:hAnsiTheme="majorBidi" w:cstheme="majorBidi"/>
          <w:i/>
          <w:iCs/>
          <w:sz w:val="28"/>
          <w:szCs w:val="28"/>
        </w:rPr>
        <w:t>Social Science Computer Review</w:t>
      </w:r>
      <w:r w:rsidRPr="00571A26">
        <w:rPr>
          <w:rFonts w:asciiTheme="majorBidi" w:hAnsiTheme="majorBidi" w:cstheme="majorBidi"/>
          <w:sz w:val="28"/>
          <w:szCs w:val="28"/>
        </w:rPr>
        <w:t xml:space="preserve"> 28 (1): 24–44.</w:t>
      </w:r>
    </w:p>
    <w:p w14:paraId="57EF7A1A" w14:textId="77777777" w:rsidR="00165100" w:rsidRPr="00571A26" w:rsidRDefault="007E35F9" w:rsidP="00571A26">
      <w:pPr>
        <w:pStyle w:val="Bibliography"/>
        <w:spacing w:line="480" w:lineRule="auto"/>
        <w:rPr>
          <w:rFonts w:asciiTheme="majorBidi" w:hAnsiTheme="majorBidi" w:cstheme="majorBidi"/>
          <w:sz w:val="28"/>
          <w:szCs w:val="28"/>
        </w:rPr>
      </w:pPr>
      <w:bookmarkStart w:id="158" w:name="ref-beauregard2008"/>
      <w:bookmarkEnd w:id="157"/>
      <w:r w:rsidRPr="00571A26">
        <w:rPr>
          <w:rFonts w:asciiTheme="majorBidi" w:hAnsiTheme="majorBidi" w:cstheme="majorBidi"/>
          <w:sz w:val="28"/>
          <w:szCs w:val="28"/>
        </w:rPr>
        <w:t>Beauregard, Katrine. 2008. “</w:t>
      </w:r>
      <w:proofErr w:type="spellStart"/>
      <w:r w:rsidRPr="00571A26">
        <w:rPr>
          <w:rFonts w:asciiTheme="majorBidi" w:hAnsiTheme="majorBidi" w:cstheme="majorBidi"/>
          <w:sz w:val="28"/>
          <w:szCs w:val="28"/>
        </w:rPr>
        <w:t>L’intérêt</w:t>
      </w:r>
      <w:proofErr w:type="spellEnd"/>
      <w:r w:rsidRPr="00571A26">
        <w:rPr>
          <w:rFonts w:asciiTheme="majorBidi" w:hAnsiTheme="majorBidi" w:cstheme="majorBidi"/>
          <w:sz w:val="28"/>
          <w:szCs w:val="28"/>
        </w:rPr>
        <w:t xml:space="preserve"> politique chez les adolescents </w:t>
      </w:r>
      <w:proofErr w:type="spellStart"/>
      <w:r w:rsidRPr="00571A26">
        <w:rPr>
          <w:rFonts w:asciiTheme="majorBidi" w:hAnsiTheme="majorBidi" w:cstheme="majorBidi"/>
          <w:sz w:val="28"/>
          <w:szCs w:val="28"/>
        </w:rPr>
        <w:t>selon</w:t>
      </w:r>
      <w:proofErr w:type="spellEnd"/>
      <w:r w:rsidRPr="00571A26">
        <w:rPr>
          <w:rFonts w:asciiTheme="majorBidi" w:hAnsiTheme="majorBidi" w:cstheme="majorBidi"/>
          <w:sz w:val="28"/>
          <w:szCs w:val="28"/>
        </w:rPr>
        <w:t xml:space="preserve"> les sexes.” Université de Montréal.</w:t>
      </w:r>
    </w:p>
    <w:p w14:paraId="192C2179" w14:textId="77777777" w:rsidR="00165100" w:rsidRPr="00571A26" w:rsidRDefault="007E35F9" w:rsidP="00571A26">
      <w:pPr>
        <w:pStyle w:val="Bibliography"/>
        <w:spacing w:line="480" w:lineRule="auto"/>
        <w:rPr>
          <w:rFonts w:asciiTheme="majorBidi" w:hAnsiTheme="majorBidi" w:cstheme="majorBidi"/>
          <w:sz w:val="28"/>
          <w:szCs w:val="28"/>
        </w:rPr>
      </w:pPr>
      <w:bookmarkStart w:id="159" w:name="ref-beauregard2014"/>
      <w:bookmarkEnd w:id="158"/>
      <w:r w:rsidRPr="00571A26">
        <w:rPr>
          <w:rFonts w:asciiTheme="majorBidi" w:hAnsiTheme="majorBidi" w:cstheme="majorBidi"/>
          <w:sz w:val="28"/>
          <w:szCs w:val="28"/>
        </w:rPr>
        <w:t xml:space="preserve">———. 2014. “Gender, Political Participation and Electoral Systems: A Cross-National Analysis.” </w:t>
      </w:r>
      <w:r w:rsidRPr="00571A26">
        <w:rPr>
          <w:rFonts w:asciiTheme="majorBidi" w:hAnsiTheme="majorBidi" w:cstheme="majorBidi"/>
          <w:i/>
          <w:iCs/>
          <w:sz w:val="28"/>
          <w:szCs w:val="28"/>
        </w:rPr>
        <w:t>European Journal of Political Research</w:t>
      </w:r>
      <w:r w:rsidRPr="00571A26">
        <w:rPr>
          <w:rFonts w:asciiTheme="majorBidi" w:hAnsiTheme="majorBidi" w:cstheme="majorBidi"/>
          <w:sz w:val="28"/>
          <w:szCs w:val="28"/>
        </w:rPr>
        <w:t xml:space="preserve"> 53 (3): 617–34.</w:t>
      </w:r>
    </w:p>
    <w:p w14:paraId="4D0CD342" w14:textId="77777777" w:rsidR="00165100" w:rsidRPr="00571A26" w:rsidRDefault="007E35F9" w:rsidP="00571A26">
      <w:pPr>
        <w:pStyle w:val="Bibliography"/>
        <w:spacing w:line="480" w:lineRule="auto"/>
        <w:rPr>
          <w:rFonts w:asciiTheme="majorBidi" w:hAnsiTheme="majorBidi" w:cstheme="majorBidi"/>
          <w:sz w:val="28"/>
          <w:szCs w:val="28"/>
        </w:rPr>
      </w:pPr>
      <w:bookmarkStart w:id="160" w:name="ref-beauvais2020"/>
      <w:bookmarkEnd w:id="159"/>
      <w:r w:rsidRPr="00571A26">
        <w:rPr>
          <w:rFonts w:asciiTheme="majorBidi" w:hAnsiTheme="majorBidi" w:cstheme="majorBidi"/>
          <w:sz w:val="28"/>
          <w:szCs w:val="28"/>
        </w:rPr>
        <w:t xml:space="preserve">Beauvais, </w:t>
      </w:r>
      <w:proofErr w:type="spellStart"/>
      <w:r w:rsidRPr="00571A26">
        <w:rPr>
          <w:rFonts w:asciiTheme="majorBidi" w:hAnsiTheme="majorBidi" w:cstheme="majorBidi"/>
          <w:sz w:val="28"/>
          <w:szCs w:val="28"/>
        </w:rPr>
        <w:t>Edana</w:t>
      </w:r>
      <w:proofErr w:type="spellEnd"/>
      <w:r w:rsidRPr="00571A26">
        <w:rPr>
          <w:rFonts w:asciiTheme="majorBidi" w:hAnsiTheme="majorBidi" w:cstheme="majorBidi"/>
          <w:sz w:val="28"/>
          <w:szCs w:val="28"/>
        </w:rPr>
        <w:t xml:space="preserve">. 2020. “The Gender Gap in Political Discussion Group Attendance.” </w:t>
      </w:r>
      <w:r w:rsidRPr="00571A26">
        <w:rPr>
          <w:rFonts w:asciiTheme="majorBidi" w:hAnsiTheme="majorBidi" w:cstheme="majorBidi"/>
          <w:i/>
          <w:iCs/>
          <w:sz w:val="28"/>
          <w:szCs w:val="28"/>
        </w:rPr>
        <w:t>Politics &amp; Gender</w:t>
      </w:r>
      <w:r w:rsidRPr="00571A26">
        <w:rPr>
          <w:rFonts w:asciiTheme="majorBidi" w:hAnsiTheme="majorBidi" w:cstheme="majorBidi"/>
          <w:sz w:val="28"/>
          <w:szCs w:val="28"/>
        </w:rPr>
        <w:t xml:space="preserve"> 16 (2): 315–38.</w:t>
      </w:r>
    </w:p>
    <w:p w14:paraId="00115C94" w14:textId="77777777" w:rsidR="00165100" w:rsidRPr="00571A26" w:rsidRDefault="007E35F9" w:rsidP="00571A26">
      <w:pPr>
        <w:pStyle w:val="Bibliography"/>
        <w:spacing w:line="480" w:lineRule="auto"/>
        <w:rPr>
          <w:rFonts w:asciiTheme="majorBidi" w:hAnsiTheme="majorBidi" w:cstheme="majorBidi"/>
          <w:sz w:val="28"/>
          <w:szCs w:val="28"/>
        </w:rPr>
      </w:pPr>
      <w:bookmarkStart w:id="161" w:name="ref-beckwith2010"/>
      <w:bookmarkEnd w:id="160"/>
      <w:r w:rsidRPr="00571A26">
        <w:rPr>
          <w:rFonts w:asciiTheme="majorBidi" w:hAnsiTheme="majorBidi" w:cstheme="majorBidi"/>
          <w:sz w:val="28"/>
          <w:szCs w:val="28"/>
        </w:rPr>
        <w:t xml:space="preserve">Beckwith, Karen. 2010. “A Comparative Politics of Gender Symposium Introduction: Comparative Politics and the Logics of a Comparative Politics of Gender.” </w:t>
      </w:r>
      <w:r w:rsidRPr="00571A26">
        <w:rPr>
          <w:rFonts w:asciiTheme="majorBidi" w:hAnsiTheme="majorBidi" w:cstheme="majorBidi"/>
          <w:i/>
          <w:iCs/>
          <w:sz w:val="28"/>
          <w:szCs w:val="28"/>
        </w:rPr>
        <w:t>Perspectives on Politics</w:t>
      </w:r>
      <w:r w:rsidRPr="00571A26">
        <w:rPr>
          <w:rFonts w:asciiTheme="majorBidi" w:hAnsiTheme="majorBidi" w:cstheme="majorBidi"/>
          <w:sz w:val="28"/>
          <w:szCs w:val="28"/>
        </w:rPr>
        <w:t xml:space="preserve"> 8 (1): 159.</w:t>
      </w:r>
    </w:p>
    <w:p w14:paraId="351945D3" w14:textId="77777777" w:rsidR="00165100" w:rsidRPr="00571A26" w:rsidRDefault="007E35F9" w:rsidP="00571A26">
      <w:pPr>
        <w:pStyle w:val="Bibliography"/>
        <w:spacing w:line="480" w:lineRule="auto"/>
        <w:rPr>
          <w:rFonts w:asciiTheme="majorBidi" w:hAnsiTheme="majorBidi" w:cstheme="majorBidi"/>
          <w:sz w:val="28"/>
          <w:szCs w:val="28"/>
        </w:rPr>
      </w:pPr>
      <w:bookmarkStart w:id="162" w:name="ref-bennett1989"/>
      <w:bookmarkEnd w:id="161"/>
      <w:r w:rsidRPr="00571A26">
        <w:rPr>
          <w:rFonts w:asciiTheme="majorBidi" w:hAnsiTheme="majorBidi" w:cstheme="majorBidi"/>
          <w:sz w:val="28"/>
          <w:szCs w:val="28"/>
        </w:rPr>
        <w:t xml:space="preserve">Bennett, Linda L. M., and Stephen Earl Bennett. 1989. “Enduring Gender Differences in Political Interest: The Impact of Socialization and Political Dispositions.” </w:t>
      </w:r>
      <w:r w:rsidRPr="00571A26">
        <w:rPr>
          <w:rFonts w:asciiTheme="majorBidi" w:hAnsiTheme="majorBidi" w:cstheme="majorBidi"/>
          <w:i/>
          <w:iCs/>
          <w:sz w:val="28"/>
          <w:szCs w:val="28"/>
        </w:rPr>
        <w:t>American Politics Quarterly</w:t>
      </w:r>
      <w:r w:rsidRPr="00571A26">
        <w:rPr>
          <w:rFonts w:asciiTheme="majorBidi" w:hAnsiTheme="majorBidi" w:cstheme="majorBidi"/>
          <w:sz w:val="28"/>
          <w:szCs w:val="28"/>
        </w:rPr>
        <w:t xml:space="preserve"> 17 (1): 105–22.</w:t>
      </w:r>
    </w:p>
    <w:p w14:paraId="25988200" w14:textId="77777777" w:rsidR="00165100" w:rsidRPr="00571A26" w:rsidRDefault="007E35F9" w:rsidP="00571A26">
      <w:pPr>
        <w:pStyle w:val="Bibliography"/>
        <w:spacing w:line="480" w:lineRule="auto"/>
        <w:rPr>
          <w:rFonts w:asciiTheme="majorBidi" w:hAnsiTheme="majorBidi" w:cstheme="majorBidi"/>
          <w:sz w:val="28"/>
          <w:szCs w:val="28"/>
        </w:rPr>
      </w:pPr>
      <w:bookmarkStart w:id="163" w:name="ref-bhatti2012a"/>
      <w:bookmarkEnd w:id="162"/>
      <w:r w:rsidRPr="00571A26">
        <w:rPr>
          <w:rFonts w:asciiTheme="majorBidi" w:hAnsiTheme="majorBidi" w:cstheme="majorBidi"/>
          <w:sz w:val="28"/>
          <w:szCs w:val="28"/>
        </w:rPr>
        <w:lastRenderedPageBreak/>
        <w:t xml:space="preserve">Bhatti, Yosef, and Kasper M. Hansen. 2012a. “Leaving the Nest and the Social Act of Voting: Turnout Among First-Time Voters.” </w:t>
      </w:r>
      <w:r w:rsidRPr="00571A26">
        <w:rPr>
          <w:rFonts w:asciiTheme="majorBidi" w:hAnsiTheme="majorBidi" w:cstheme="majorBidi"/>
          <w:i/>
          <w:iCs/>
          <w:sz w:val="28"/>
          <w:szCs w:val="28"/>
        </w:rPr>
        <w:t>Journal of Elections, Public Opinion &amp; Parties</w:t>
      </w:r>
      <w:r w:rsidRPr="00571A26">
        <w:rPr>
          <w:rFonts w:asciiTheme="majorBidi" w:hAnsiTheme="majorBidi" w:cstheme="majorBidi"/>
          <w:sz w:val="28"/>
          <w:szCs w:val="28"/>
        </w:rPr>
        <w:t xml:space="preserve"> 22 (4): 380–406.</w:t>
      </w:r>
    </w:p>
    <w:p w14:paraId="66C01303" w14:textId="77777777" w:rsidR="00165100" w:rsidRPr="00571A26" w:rsidRDefault="007E35F9" w:rsidP="00571A26">
      <w:pPr>
        <w:pStyle w:val="Bibliography"/>
        <w:spacing w:line="480" w:lineRule="auto"/>
        <w:rPr>
          <w:rFonts w:asciiTheme="majorBidi" w:hAnsiTheme="majorBidi" w:cstheme="majorBidi"/>
          <w:sz w:val="28"/>
          <w:szCs w:val="28"/>
        </w:rPr>
      </w:pPr>
      <w:bookmarkStart w:id="164" w:name="ref-bhatti2012b"/>
      <w:bookmarkEnd w:id="163"/>
      <w:r w:rsidRPr="00571A26">
        <w:rPr>
          <w:rFonts w:asciiTheme="majorBidi" w:hAnsiTheme="majorBidi" w:cstheme="majorBidi"/>
          <w:sz w:val="28"/>
          <w:szCs w:val="28"/>
        </w:rPr>
        <w:t xml:space="preserve">———. 2012b. “Retiring from Voting: Turnout Among Senior Voters.” </w:t>
      </w:r>
      <w:r w:rsidRPr="00571A26">
        <w:rPr>
          <w:rFonts w:asciiTheme="majorBidi" w:hAnsiTheme="majorBidi" w:cstheme="majorBidi"/>
          <w:i/>
          <w:iCs/>
          <w:sz w:val="28"/>
          <w:szCs w:val="28"/>
        </w:rPr>
        <w:t>Journal of Elections, Public Opinion &amp; Parties</w:t>
      </w:r>
      <w:r w:rsidRPr="00571A26">
        <w:rPr>
          <w:rFonts w:asciiTheme="majorBidi" w:hAnsiTheme="majorBidi" w:cstheme="majorBidi"/>
          <w:sz w:val="28"/>
          <w:szCs w:val="28"/>
        </w:rPr>
        <w:t xml:space="preserve"> 22 (4): 479–500.</w:t>
      </w:r>
    </w:p>
    <w:p w14:paraId="71A65232" w14:textId="77777777" w:rsidR="00165100" w:rsidRPr="00571A26" w:rsidRDefault="007E35F9" w:rsidP="00571A26">
      <w:pPr>
        <w:pStyle w:val="Bibliography"/>
        <w:spacing w:line="480" w:lineRule="auto"/>
        <w:rPr>
          <w:rFonts w:asciiTheme="majorBidi" w:hAnsiTheme="majorBidi" w:cstheme="majorBidi"/>
          <w:sz w:val="28"/>
          <w:szCs w:val="28"/>
        </w:rPr>
      </w:pPr>
      <w:bookmarkStart w:id="165" w:name="ref-bhatti2019"/>
      <w:bookmarkEnd w:id="164"/>
      <w:r w:rsidRPr="00571A26">
        <w:rPr>
          <w:rFonts w:asciiTheme="majorBidi" w:hAnsiTheme="majorBidi" w:cstheme="majorBidi"/>
          <w:sz w:val="28"/>
          <w:szCs w:val="28"/>
        </w:rPr>
        <w:t xml:space="preserve">Bhatti, Yosef, Kasper M. Hansen, Elin </w:t>
      </w:r>
      <w:proofErr w:type="spellStart"/>
      <w:r w:rsidRPr="00571A26">
        <w:rPr>
          <w:rFonts w:asciiTheme="majorBidi" w:hAnsiTheme="majorBidi" w:cstheme="majorBidi"/>
          <w:sz w:val="28"/>
          <w:szCs w:val="28"/>
        </w:rPr>
        <w:t>Naurin</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Dietlind</w:t>
      </w:r>
      <w:proofErr w:type="spellEnd"/>
      <w:r w:rsidRPr="00571A26">
        <w:rPr>
          <w:rFonts w:asciiTheme="majorBidi" w:hAnsiTheme="majorBidi" w:cstheme="majorBidi"/>
          <w:sz w:val="28"/>
          <w:szCs w:val="28"/>
        </w:rPr>
        <w:t xml:space="preserve"> Stolle, and Hanna Wass. 2019. “Can you Deliver a Baby and Vote? The Effect of the First Stages of Parenthood on Voter Turnout.” </w:t>
      </w:r>
      <w:r w:rsidRPr="00571A26">
        <w:rPr>
          <w:rFonts w:asciiTheme="majorBidi" w:hAnsiTheme="majorBidi" w:cstheme="majorBidi"/>
          <w:i/>
          <w:iCs/>
          <w:sz w:val="28"/>
          <w:szCs w:val="28"/>
        </w:rPr>
        <w:t>Journal of Elections, Public Opinion and Parties</w:t>
      </w:r>
      <w:r w:rsidRPr="00571A26">
        <w:rPr>
          <w:rFonts w:asciiTheme="majorBidi" w:hAnsiTheme="majorBidi" w:cstheme="majorBidi"/>
          <w:sz w:val="28"/>
          <w:szCs w:val="28"/>
        </w:rPr>
        <w:t xml:space="preserve"> 29 (1): 61–81.</w:t>
      </w:r>
    </w:p>
    <w:p w14:paraId="14AC4EE3" w14:textId="77777777" w:rsidR="00165100" w:rsidRPr="00571A26" w:rsidRDefault="007E35F9" w:rsidP="00571A26">
      <w:pPr>
        <w:pStyle w:val="Bibliography"/>
        <w:spacing w:line="480" w:lineRule="auto"/>
        <w:rPr>
          <w:rFonts w:asciiTheme="majorBidi" w:hAnsiTheme="majorBidi" w:cstheme="majorBidi"/>
          <w:sz w:val="28"/>
          <w:szCs w:val="28"/>
        </w:rPr>
      </w:pPr>
      <w:bookmarkStart w:id="166" w:name="ref-blankenship1990"/>
      <w:bookmarkEnd w:id="165"/>
      <w:r w:rsidRPr="00571A26">
        <w:rPr>
          <w:rFonts w:asciiTheme="majorBidi" w:hAnsiTheme="majorBidi" w:cstheme="majorBidi"/>
          <w:sz w:val="28"/>
          <w:szCs w:val="28"/>
        </w:rPr>
        <w:t xml:space="preserve">Blankenship, Glen. 1990. “Classroom Climate, Global Knowledge, Global Attitudes, Political Attitudes.” </w:t>
      </w:r>
      <w:r w:rsidRPr="00571A26">
        <w:rPr>
          <w:rFonts w:asciiTheme="majorBidi" w:hAnsiTheme="majorBidi" w:cstheme="majorBidi"/>
          <w:i/>
          <w:iCs/>
          <w:sz w:val="28"/>
          <w:szCs w:val="28"/>
        </w:rPr>
        <w:t>Theory &amp; Research in Social Education</w:t>
      </w:r>
      <w:r w:rsidRPr="00571A26">
        <w:rPr>
          <w:rFonts w:asciiTheme="majorBidi" w:hAnsiTheme="majorBidi" w:cstheme="majorBidi"/>
          <w:sz w:val="28"/>
          <w:szCs w:val="28"/>
        </w:rPr>
        <w:t xml:space="preserve"> 18 (4): 363–86.</w:t>
      </w:r>
    </w:p>
    <w:p w14:paraId="315B24B8" w14:textId="77777777" w:rsidR="00165100" w:rsidRPr="00571A26" w:rsidRDefault="007E35F9" w:rsidP="00571A26">
      <w:pPr>
        <w:pStyle w:val="Bibliography"/>
        <w:spacing w:line="480" w:lineRule="auto"/>
        <w:rPr>
          <w:rFonts w:asciiTheme="majorBidi" w:hAnsiTheme="majorBidi" w:cstheme="majorBidi"/>
          <w:sz w:val="28"/>
          <w:szCs w:val="28"/>
        </w:rPr>
      </w:pPr>
      <w:bookmarkStart w:id="167" w:name="ref-bos2020"/>
      <w:bookmarkEnd w:id="166"/>
      <w:r w:rsidRPr="00571A26">
        <w:rPr>
          <w:rFonts w:asciiTheme="majorBidi" w:hAnsiTheme="majorBidi" w:cstheme="majorBidi"/>
          <w:sz w:val="28"/>
          <w:szCs w:val="28"/>
        </w:rPr>
        <w:t xml:space="preserve">Bos, Angela L., </w:t>
      </w:r>
      <w:proofErr w:type="spellStart"/>
      <w:r w:rsidRPr="00571A26">
        <w:rPr>
          <w:rFonts w:asciiTheme="majorBidi" w:hAnsiTheme="majorBidi" w:cstheme="majorBidi"/>
          <w:sz w:val="28"/>
          <w:szCs w:val="28"/>
        </w:rPr>
        <w:t>Mirya</w:t>
      </w:r>
      <w:proofErr w:type="spellEnd"/>
      <w:r w:rsidRPr="00571A26">
        <w:rPr>
          <w:rFonts w:asciiTheme="majorBidi" w:hAnsiTheme="majorBidi" w:cstheme="majorBidi"/>
          <w:sz w:val="28"/>
          <w:szCs w:val="28"/>
        </w:rPr>
        <w:t xml:space="preserve"> R. Holman, Jill S. Greenlee, Zoe M. Oxley, and J. Celeste Lay. 2020. “100 Years of Suffrage and Girls Still Struggle to Find their "Fit"" in Politics.” </w:t>
      </w:r>
      <w:r w:rsidRPr="00571A26">
        <w:rPr>
          <w:rFonts w:asciiTheme="majorBidi" w:hAnsiTheme="majorBidi" w:cstheme="majorBidi"/>
          <w:i/>
          <w:iCs/>
          <w:sz w:val="28"/>
          <w:szCs w:val="28"/>
        </w:rPr>
        <w:t>PS: Political Science &amp; Politics</w:t>
      </w:r>
      <w:r w:rsidRPr="00571A26">
        <w:rPr>
          <w:rFonts w:asciiTheme="majorBidi" w:hAnsiTheme="majorBidi" w:cstheme="majorBidi"/>
          <w:sz w:val="28"/>
          <w:szCs w:val="28"/>
        </w:rPr>
        <w:t xml:space="preserve"> 53 (3): 474–78.</w:t>
      </w:r>
    </w:p>
    <w:p w14:paraId="109C80E9" w14:textId="77777777" w:rsidR="00165100" w:rsidRPr="00571A26" w:rsidRDefault="007E35F9" w:rsidP="00571A26">
      <w:pPr>
        <w:pStyle w:val="Bibliography"/>
        <w:spacing w:line="480" w:lineRule="auto"/>
        <w:rPr>
          <w:rFonts w:asciiTheme="majorBidi" w:hAnsiTheme="majorBidi" w:cstheme="majorBidi"/>
          <w:sz w:val="28"/>
          <w:szCs w:val="28"/>
        </w:rPr>
      </w:pPr>
      <w:bookmarkStart w:id="168" w:name="ref-bringle2006"/>
      <w:bookmarkEnd w:id="167"/>
      <w:proofErr w:type="spellStart"/>
      <w:r w:rsidRPr="00571A26">
        <w:rPr>
          <w:rFonts w:asciiTheme="majorBidi" w:hAnsiTheme="majorBidi" w:cstheme="majorBidi"/>
          <w:sz w:val="28"/>
          <w:szCs w:val="28"/>
        </w:rPr>
        <w:t>Bringle</w:t>
      </w:r>
      <w:proofErr w:type="spellEnd"/>
      <w:r w:rsidRPr="00571A26">
        <w:rPr>
          <w:rFonts w:asciiTheme="majorBidi" w:hAnsiTheme="majorBidi" w:cstheme="majorBidi"/>
          <w:sz w:val="28"/>
          <w:szCs w:val="28"/>
        </w:rPr>
        <w:t xml:space="preserve">, Robert G., Julie A. Hatcher, and Rachel E. McIntosh. 2006. “Analyzing Morton’s Typology of Service Paradigms and Integrity.” </w:t>
      </w:r>
      <w:r w:rsidRPr="00571A26">
        <w:rPr>
          <w:rFonts w:asciiTheme="majorBidi" w:hAnsiTheme="majorBidi" w:cstheme="majorBidi"/>
          <w:i/>
          <w:iCs/>
          <w:sz w:val="28"/>
          <w:szCs w:val="28"/>
        </w:rPr>
        <w:t>Michigan Journal of Community Service Learning</w:t>
      </w:r>
      <w:r w:rsidRPr="00571A26">
        <w:rPr>
          <w:rFonts w:asciiTheme="majorBidi" w:hAnsiTheme="majorBidi" w:cstheme="majorBidi"/>
          <w:sz w:val="28"/>
          <w:szCs w:val="28"/>
        </w:rPr>
        <w:t xml:space="preserve"> 13 (1): 5–15.</w:t>
      </w:r>
    </w:p>
    <w:p w14:paraId="5F0A2ADB" w14:textId="77777777" w:rsidR="00165100" w:rsidRPr="00571A26" w:rsidRDefault="007E35F9" w:rsidP="00571A26">
      <w:pPr>
        <w:pStyle w:val="Bibliography"/>
        <w:spacing w:line="480" w:lineRule="auto"/>
        <w:rPr>
          <w:rFonts w:asciiTheme="majorBidi" w:hAnsiTheme="majorBidi" w:cstheme="majorBidi"/>
          <w:sz w:val="28"/>
          <w:szCs w:val="28"/>
        </w:rPr>
      </w:pPr>
      <w:bookmarkStart w:id="169" w:name="ref-bumpus2001"/>
      <w:bookmarkEnd w:id="168"/>
      <w:proofErr w:type="spellStart"/>
      <w:r w:rsidRPr="00571A26">
        <w:rPr>
          <w:rFonts w:asciiTheme="majorBidi" w:hAnsiTheme="majorBidi" w:cstheme="majorBidi"/>
          <w:sz w:val="28"/>
          <w:szCs w:val="28"/>
        </w:rPr>
        <w:lastRenderedPageBreak/>
        <w:t>Bumpus</w:t>
      </w:r>
      <w:proofErr w:type="spellEnd"/>
      <w:r w:rsidRPr="00571A26">
        <w:rPr>
          <w:rFonts w:asciiTheme="majorBidi" w:hAnsiTheme="majorBidi" w:cstheme="majorBidi"/>
          <w:sz w:val="28"/>
          <w:szCs w:val="28"/>
        </w:rPr>
        <w:t xml:space="preserve">, Matthew F., Ann C. </w:t>
      </w:r>
      <w:proofErr w:type="spellStart"/>
      <w:r w:rsidRPr="00571A26">
        <w:rPr>
          <w:rFonts w:asciiTheme="majorBidi" w:hAnsiTheme="majorBidi" w:cstheme="majorBidi"/>
          <w:sz w:val="28"/>
          <w:szCs w:val="28"/>
        </w:rPr>
        <w:t>Crouter</w:t>
      </w:r>
      <w:proofErr w:type="spellEnd"/>
      <w:r w:rsidRPr="00571A26">
        <w:rPr>
          <w:rFonts w:asciiTheme="majorBidi" w:hAnsiTheme="majorBidi" w:cstheme="majorBidi"/>
          <w:sz w:val="28"/>
          <w:szCs w:val="28"/>
        </w:rPr>
        <w:t xml:space="preserve">, and Susan M. McHale. 2001. “Parental Autonomy Granting During Adolescence: Exploring Gender Differences in Context.” </w:t>
      </w:r>
      <w:r w:rsidRPr="00571A26">
        <w:rPr>
          <w:rFonts w:asciiTheme="majorBidi" w:hAnsiTheme="majorBidi" w:cstheme="majorBidi"/>
          <w:i/>
          <w:iCs/>
          <w:sz w:val="28"/>
          <w:szCs w:val="28"/>
        </w:rPr>
        <w:t>Developmental Psychology</w:t>
      </w:r>
      <w:r w:rsidRPr="00571A26">
        <w:rPr>
          <w:rFonts w:asciiTheme="majorBidi" w:hAnsiTheme="majorBidi" w:cstheme="majorBidi"/>
          <w:sz w:val="28"/>
          <w:szCs w:val="28"/>
        </w:rPr>
        <w:t xml:space="preserve"> 37 (2): 163.</w:t>
      </w:r>
    </w:p>
    <w:p w14:paraId="241B06F3" w14:textId="77777777" w:rsidR="00165100" w:rsidRPr="00571A26" w:rsidRDefault="007E35F9" w:rsidP="00571A26">
      <w:pPr>
        <w:pStyle w:val="Bibliography"/>
        <w:spacing w:line="480" w:lineRule="auto"/>
        <w:rPr>
          <w:rFonts w:asciiTheme="majorBidi" w:hAnsiTheme="majorBidi" w:cstheme="majorBidi"/>
          <w:sz w:val="28"/>
          <w:szCs w:val="28"/>
        </w:rPr>
      </w:pPr>
      <w:bookmarkStart w:id="170" w:name="ref-bussey1999"/>
      <w:bookmarkEnd w:id="169"/>
      <w:r w:rsidRPr="00571A26">
        <w:rPr>
          <w:rFonts w:asciiTheme="majorBidi" w:hAnsiTheme="majorBidi" w:cstheme="majorBidi"/>
          <w:sz w:val="28"/>
          <w:szCs w:val="28"/>
        </w:rPr>
        <w:t xml:space="preserve">Bussey, Kay, and Albert Bandura. 1999. “Social Cognitive Theory of Gender Development and Differentiation.” </w:t>
      </w:r>
      <w:r w:rsidRPr="00571A26">
        <w:rPr>
          <w:rFonts w:asciiTheme="majorBidi" w:hAnsiTheme="majorBidi" w:cstheme="majorBidi"/>
          <w:i/>
          <w:iCs/>
          <w:sz w:val="28"/>
          <w:szCs w:val="28"/>
        </w:rPr>
        <w:t>Psychological Review</w:t>
      </w:r>
      <w:r w:rsidRPr="00571A26">
        <w:rPr>
          <w:rFonts w:asciiTheme="majorBidi" w:hAnsiTheme="majorBidi" w:cstheme="majorBidi"/>
          <w:sz w:val="28"/>
          <w:szCs w:val="28"/>
        </w:rPr>
        <w:t xml:space="preserve"> 106 (4): 676.</w:t>
      </w:r>
    </w:p>
    <w:p w14:paraId="3BE667A1" w14:textId="77777777" w:rsidR="00165100" w:rsidRPr="00571A26" w:rsidRDefault="007E35F9" w:rsidP="00571A26">
      <w:pPr>
        <w:pStyle w:val="Bibliography"/>
        <w:spacing w:line="480" w:lineRule="auto"/>
        <w:rPr>
          <w:rFonts w:asciiTheme="majorBidi" w:hAnsiTheme="majorBidi" w:cstheme="majorBidi"/>
          <w:sz w:val="28"/>
          <w:szCs w:val="28"/>
        </w:rPr>
      </w:pPr>
      <w:bookmarkStart w:id="171" w:name="ref-buhlmann2012"/>
      <w:bookmarkEnd w:id="170"/>
      <w:proofErr w:type="spellStart"/>
      <w:r w:rsidRPr="00571A26">
        <w:rPr>
          <w:rFonts w:asciiTheme="majorBidi" w:hAnsiTheme="majorBidi" w:cstheme="majorBidi"/>
          <w:sz w:val="28"/>
          <w:szCs w:val="28"/>
        </w:rPr>
        <w:t>Bühlmann</w:t>
      </w:r>
      <w:proofErr w:type="spellEnd"/>
      <w:r w:rsidRPr="00571A26">
        <w:rPr>
          <w:rFonts w:asciiTheme="majorBidi" w:hAnsiTheme="majorBidi" w:cstheme="majorBidi"/>
          <w:sz w:val="28"/>
          <w:szCs w:val="28"/>
        </w:rPr>
        <w:t xml:space="preserve">, Marc, and Lisa </w:t>
      </w:r>
      <w:proofErr w:type="spellStart"/>
      <w:r w:rsidRPr="00571A26">
        <w:rPr>
          <w:rFonts w:asciiTheme="majorBidi" w:hAnsiTheme="majorBidi" w:cstheme="majorBidi"/>
          <w:sz w:val="28"/>
          <w:szCs w:val="28"/>
        </w:rPr>
        <w:t>Schädel</w:t>
      </w:r>
      <w:proofErr w:type="spellEnd"/>
      <w:r w:rsidRPr="00571A26">
        <w:rPr>
          <w:rFonts w:asciiTheme="majorBidi" w:hAnsiTheme="majorBidi" w:cstheme="majorBidi"/>
          <w:sz w:val="28"/>
          <w:szCs w:val="28"/>
        </w:rPr>
        <w:t xml:space="preserve">. 2012. “Representation Matters: The Impact of Descriptive Women’s Representation on the Political Involvement of Women.” </w:t>
      </w:r>
      <w:r w:rsidRPr="00571A26">
        <w:rPr>
          <w:rFonts w:asciiTheme="majorBidi" w:hAnsiTheme="majorBidi" w:cstheme="majorBidi"/>
          <w:i/>
          <w:iCs/>
          <w:sz w:val="28"/>
          <w:szCs w:val="28"/>
        </w:rPr>
        <w:t>Representation</w:t>
      </w:r>
      <w:r w:rsidRPr="00571A26">
        <w:rPr>
          <w:rFonts w:asciiTheme="majorBidi" w:hAnsiTheme="majorBidi" w:cstheme="majorBidi"/>
          <w:sz w:val="28"/>
          <w:szCs w:val="28"/>
        </w:rPr>
        <w:t xml:space="preserve"> 48 (1): 101–14.</w:t>
      </w:r>
    </w:p>
    <w:p w14:paraId="11224CAE" w14:textId="77777777" w:rsidR="00165100" w:rsidRPr="00571A26" w:rsidRDefault="007E35F9" w:rsidP="00571A26">
      <w:pPr>
        <w:pStyle w:val="Bibliography"/>
        <w:spacing w:line="480" w:lineRule="auto"/>
        <w:rPr>
          <w:rFonts w:asciiTheme="majorBidi" w:hAnsiTheme="majorBidi" w:cstheme="majorBidi"/>
          <w:sz w:val="28"/>
          <w:szCs w:val="28"/>
        </w:rPr>
      </w:pPr>
      <w:bookmarkStart w:id="172" w:name="ref-campbell1979"/>
      <w:bookmarkEnd w:id="171"/>
      <w:r w:rsidRPr="00571A26">
        <w:rPr>
          <w:rFonts w:asciiTheme="majorBidi" w:hAnsiTheme="majorBidi" w:cstheme="majorBidi"/>
          <w:sz w:val="28"/>
          <w:szCs w:val="28"/>
        </w:rPr>
        <w:t xml:space="preserve">Campbell, Bruce A. 1979. “Theory Building in Political Socialization: Explorations of Political Trust and Social Learning Theory.” </w:t>
      </w:r>
      <w:r w:rsidRPr="00571A26">
        <w:rPr>
          <w:rFonts w:asciiTheme="majorBidi" w:hAnsiTheme="majorBidi" w:cstheme="majorBidi"/>
          <w:i/>
          <w:iCs/>
          <w:sz w:val="28"/>
          <w:szCs w:val="28"/>
        </w:rPr>
        <w:t>American Politics Quarterly</w:t>
      </w:r>
      <w:r w:rsidRPr="00571A26">
        <w:rPr>
          <w:rFonts w:asciiTheme="majorBidi" w:hAnsiTheme="majorBidi" w:cstheme="majorBidi"/>
          <w:sz w:val="28"/>
          <w:szCs w:val="28"/>
        </w:rPr>
        <w:t xml:space="preserve"> 7 (4): 453–69.</w:t>
      </w:r>
    </w:p>
    <w:p w14:paraId="6BE463BC" w14:textId="77777777" w:rsidR="00165100" w:rsidRPr="00571A26" w:rsidRDefault="007E35F9" w:rsidP="00571A26">
      <w:pPr>
        <w:pStyle w:val="Bibliography"/>
        <w:spacing w:line="480" w:lineRule="auto"/>
        <w:rPr>
          <w:rFonts w:asciiTheme="majorBidi" w:hAnsiTheme="majorBidi" w:cstheme="majorBidi"/>
          <w:sz w:val="28"/>
          <w:szCs w:val="28"/>
        </w:rPr>
      </w:pPr>
      <w:bookmarkStart w:id="173" w:name="ref-campbell2006"/>
      <w:bookmarkEnd w:id="172"/>
      <w:r w:rsidRPr="00571A26">
        <w:rPr>
          <w:rFonts w:asciiTheme="majorBidi" w:hAnsiTheme="majorBidi" w:cstheme="majorBidi"/>
          <w:sz w:val="28"/>
          <w:szCs w:val="28"/>
        </w:rPr>
        <w:t xml:space="preserve">Campbell, David E. 2006. “What is Education’s Impact on Civic and Social Engagement?” In </w:t>
      </w:r>
      <w:r w:rsidRPr="00571A26">
        <w:rPr>
          <w:rFonts w:asciiTheme="majorBidi" w:hAnsiTheme="majorBidi" w:cstheme="majorBidi"/>
          <w:i/>
          <w:iCs/>
          <w:sz w:val="28"/>
          <w:szCs w:val="28"/>
        </w:rPr>
        <w:t>Measuring the Effects of Education on Health and Civic Engagement</w:t>
      </w:r>
      <w:r w:rsidRPr="00571A26">
        <w:rPr>
          <w:rFonts w:asciiTheme="majorBidi" w:hAnsiTheme="majorBidi" w:cstheme="majorBidi"/>
          <w:sz w:val="28"/>
          <w:szCs w:val="28"/>
        </w:rPr>
        <w:t>, edited by Richard Desjardins and Tom Schuller.</w:t>
      </w:r>
    </w:p>
    <w:p w14:paraId="33D309CD" w14:textId="77777777" w:rsidR="00165100" w:rsidRPr="00571A26" w:rsidRDefault="007E35F9" w:rsidP="00571A26">
      <w:pPr>
        <w:pStyle w:val="Bibliography"/>
        <w:spacing w:line="480" w:lineRule="auto"/>
        <w:rPr>
          <w:rFonts w:asciiTheme="majorBidi" w:hAnsiTheme="majorBidi" w:cstheme="majorBidi"/>
          <w:sz w:val="28"/>
          <w:szCs w:val="28"/>
        </w:rPr>
      </w:pPr>
      <w:bookmarkStart w:id="174" w:name="ref-campbell2007"/>
      <w:bookmarkEnd w:id="173"/>
      <w:r w:rsidRPr="00571A26">
        <w:rPr>
          <w:rFonts w:asciiTheme="majorBidi" w:hAnsiTheme="majorBidi" w:cstheme="majorBidi"/>
          <w:sz w:val="28"/>
          <w:szCs w:val="28"/>
        </w:rPr>
        <w:t xml:space="preserve">———. 2007. “Sticking Together: Classroom Diversity and Civic Education.” </w:t>
      </w:r>
      <w:r w:rsidRPr="00571A26">
        <w:rPr>
          <w:rFonts w:asciiTheme="majorBidi" w:hAnsiTheme="majorBidi" w:cstheme="majorBidi"/>
          <w:i/>
          <w:iCs/>
          <w:sz w:val="28"/>
          <w:szCs w:val="28"/>
        </w:rPr>
        <w:t>American Politics Research</w:t>
      </w:r>
      <w:r w:rsidRPr="00571A26">
        <w:rPr>
          <w:rFonts w:asciiTheme="majorBidi" w:hAnsiTheme="majorBidi" w:cstheme="majorBidi"/>
          <w:sz w:val="28"/>
          <w:szCs w:val="28"/>
        </w:rPr>
        <w:t xml:space="preserve"> 35 (1): 57–78.</w:t>
      </w:r>
    </w:p>
    <w:p w14:paraId="422BC388" w14:textId="77777777" w:rsidR="00165100" w:rsidRPr="00571A26" w:rsidRDefault="007E35F9" w:rsidP="00571A26">
      <w:pPr>
        <w:pStyle w:val="Bibliography"/>
        <w:spacing w:line="480" w:lineRule="auto"/>
        <w:rPr>
          <w:rFonts w:asciiTheme="majorBidi" w:hAnsiTheme="majorBidi" w:cstheme="majorBidi"/>
          <w:sz w:val="28"/>
          <w:szCs w:val="28"/>
        </w:rPr>
      </w:pPr>
      <w:bookmarkStart w:id="175" w:name="ref-campbelldavid2008"/>
      <w:bookmarkEnd w:id="174"/>
      <w:r w:rsidRPr="00571A26">
        <w:rPr>
          <w:rFonts w:asciiTheme="majorBidi" w:hAnsiTheme="majorBidi" w:cstheme="majorBidi"/>
          <w:sz w:val="28"/>
          <w:szCs w:val="28"/>
        </w:rPr>
        <w:lastRenderedPageBreak/>
        <w:t xml:space="preserve">———. 2008. “Voice in the Classroom: How an Open Classroom Climate Fosters Political Engagement Among Adolescents.” </w:t>
      </w:r>
      <w:r w:rsidRPr="00571A26">
        <w:rPr>
          <w:rFonts w:asciiTheme="majorBidi" w:hAnsiTheme="majorBidi" w:cstheme="majorBidi"/>
          <w:i/>
          <w:iCs/>
          <w:sz w:val="28"/>
          <w:szCs w:val="28"/>
        </w:rPr>
        <w:t>Political Behavior</w:t>
      </w:r>
      <w:r w:rsidRPr="00571A26">
        <w:rPr>
          <w:rFonts w:asciiTheme="majorBidi" w:hAnsiTheme="majorBidi" w:cstheme="majorBidi"/>
          <w:sz w:val="28"/>
          <w:szCs w:val="28"/>
        </w:rPr>
        <w:t xml:space="preserve"> 30 (4): 437–54.</w:t>
      </w:r>
    </w:p>
    <w:p w14:paraId="23F90BE1" w14:textId="77777777" w:rsidR="00165100" w:rsidRPr="00571A26" w:rsidRDefault="007E35F9" w:rsidP="00571A26">
      <w:pPr>
        <w:pStyle w:val="Bibliography"/>
        <w:spacing w:line="480" w:lineRule="auto"/>
        <w:rPr>
          <w:rFonts w:asciiTheme="majorBidi" w:hAnsiTheme="majorBidi" w:cstheme="majorBidi"/>
          <w:sz w:val="28"/>
          <w:szCs w:val="28"/>
        </w:rPr>
      </w:pPr>
      <w:bookmarkStart w:id="176" w:name="ref-campbellwolbrecht2006"/>
      <w:bookmarkEnd w:id="175"/>
      <w:r w:rsidRPr="00571A26">
        <w:rPr>
          <w:rFonts w:asciiTheme="majorBidi" w:hAnsiTheme="majorBidi" w:cstheme="majorBidi"/>
          <w:sz w:val="28"/>
          <w:szCs w:val="28"/>
        </w:rPr>
        <w:t xml:space="preserve">Campbell, David E., and Christina </w:t>
      </w:r>
      <w:proofErr w:type="spellStart"/>
      <w:r w:rsidRPr="00571A26">
        <w:rPr>
          <w:rFonts w:asciiTheme="majorBidi" w:hAnsiTheme="majorBidi" w:cstheme="majorBidi"/>
          <w:sz w:val="28"/>
          <w:szCs w:val="28"/>
        </w:rPr>
        <w:t>Wolbrecht</w:t>
      </w:r>
      <w:proofErr w:type="spellEnd"/>
      <w:r w:rsidRPr="00571A26">
        <w:rPr>
          <w:rFonts w:asciiTheme="majorBidi" w:hAnsiTheme="majorBidi" w:cstheme="majorBidi"/>
          <w:sz w:val="28"/>
          <w:szCs w:val="28"/>
        </w:rPr>
        <w:t xml:space="preserve">. 2006. “See Jane Run: Women Politicians as Role Models for Adolescents.” </w:t>
      </w:r>
      <w:r w:rsidRPr="00571A26">
        <w:rPr>
          <w:rFonts w:asciiTheme="majorBidi" w:hAnsiTheme="majorBidi" w:cstheme="majorBidi"/>
          <w:i/>
          <w:iCs/>
          <w:sz w:val="28"/>
          <w:szCs w:val="28"/>
        </w:rPr>
        <w:t>The Journal of Politics</w:t>
      </w:r>
      <w:r w:rsidRPr="00571A26">
        <w:rPr>
          <w:rFonts w:asciiTheme="majorBidi" w:hAnsiTheme="majorBidi" w:cstheme="majorBidi"/>
          <w:sz w:val="28"/>
          <w:szCs w:val="28"/>
        </w:rPr>
        <w:t xml:space="preserve"> 68 (2): 233–47.</w:t>
      </w:r>
    </w:p>
    <w:p w14:paraId="2449778E" w14:textId="77777777" w:rsidR="00165100" w:rsidRPr="00571A26" w:rsidRDefault="007E35F9" w:rsidP="00571A26">
      <w:pPr>
        <w:pStyle w:val="Bibliography"/>
        <w:spacing w:line="480" w:lineRule="auto"/>
        <w:rPr>
          <w:rFonts w:asciiTheme="majorBidi" w:hAnsiTheme="majorBidi" w:cstheme="majorBidi"/>
          <w:sz w:val="28"/>
          <w:szCs w:val="28"/>
        </w:rPr>
      </w:pPr>
      <w:bookmarkStart w:id="177" w:name="ref-campbellrosie2008"/>
      <w:bookmarkEnd w:id="176"/>
      <w:r w:rsidRPr="00571A26">
        <w:rPr>
          <w:rFonts w:asciiTheme="majorBidi" w:hAnsiTheme="majorBidi" w:cstheme="majorBidi"/>
          <w:sz w:val="28"/>
          <w:szCs w:val="28"/>
        </w:rPr>
        <w:t xml:space="preserve">Campbell, Rosie, and Kristi Winters. 2008. “Understanding Men’s and Women’s Political Interests: Evidence from a Study of Gendered Political Attitudes.” </w:t>
      </w:r>
      <w:r w:rsidRPr="00571A26">
        <w:rPr>
          <w:rFonts w:asciiTheme="majorBidi" w:hAnsiTheme="majorBidi" w:cstheme="majorBidi"/>
          <w:i/>
          <w:iCs/>
          <w:sz w:val="28"/>
          <w:szCs w:val="28"/>
        </w:rPr>
        <w:t>Journal of Elections, Public Opinion and Parties</w:t>
      </w:r>
      <w:r w:rsidRPr="00571A26">
        <w:rPr>
          <w:rFonts w:asciiTheme="majorBidi" w:hAnsiTheme="majorBidi" w:cstheme="majorBidi"/>
          <w:sz w:val="28"/>
          <w:szCs w:val="28"/>
        </w:rPr>
        <w:t xml:space="preserve"> 18 (1): 53–74.</w:t>
      </w:r>
    </w:p>
    <w:p w14:paraId="317C3AA2" w14:textId="77777777" w:rsidR="00165100" w:rsidRPr="00571A26" w:rsidRDefault="007E35F9" w:rsidP="00571A26">
      <w:pPr>
        <w:pStyle w:val="Bibliography"/>
        <w:spacing w:line="480" w:lineRule="auto"/>
        <w:rPr>
          <w:rFonts w:asciiTheme="majorBidi" w:hAnsiTheme="majorBidi" w:cstheme="majorBidi"/>
          <w:sz w:val="28"/>
          <w:szCs w:val="28"/>
        </w:rPr>
      </w:pPr>
      <w:bookmarkStart w:id="178" w:name="ref-chattopadhyay2004"/>
      <w:bookmarkEnd w:id="177"/>
      <w:r w:rsidRPr="00571A26">
        <w:rPr>
          <w:rFonts w:asciiTheme="majorBidi" w:hAnsiTheme="majorBidi" w:cstheme="majorBidi"/>
          <w:sz w:val="28"/>
          <w:szCs w:val="28"/>
        </w:rPr>
        <w:t xml:space="preserve">Chattopadhyay, </w:t>
      </w:r>
      <w:proofErr w:type="spellStart"/>
      <w:r w:rsidRPr="00571A26">
        <w:rPr>
          <w:rFonts w:asciiTheme="majorBidi" w:hAnsiTheme="majorBidi" w:cstheme="majorBidi"/>
          <w:sz w:val="28"/>
          <w:szCs w:val="28"/>
        </w:rPr>
        <w:t>Raghabendra</w:t>
      </w:r>
      <w:proofErr w:type="spellEnd"/>
      <w:r w:rsidRPr="00571A26">
        <w:rPr>
          <w:rFonts w:asciiTheme="majorBidi" w:hAnsiTheme="majorBidi" w:cstheme="majorBidi"/>
          <w:sz w:val="28"/>
          <w:szCs w:val="28"/>
        </w:rPr>
        <w:t xml:space="preserve">, and Esther </w:t>
      </w:r>
      <w:proofErr w:type="spellStart"/>
      <w:r w:rsidRPr="00571A26">
        <w:rPr>
          <w:rFonts w:asciiTheme="majorBidi" w:hAnsiTheme="majorBidi" w:cstheme="majorBidi"/>
          <w:sz w:val="28"/>
          <w:szCs w:val="28"/>
        </w:rPr>
        <w:t>Duflo</w:t>
      </w:r>
      <w:proofErr w:type="spellEnd"/>
      <w:r w:rsidRPr="00571A26">
        <w:rPr>
          <w:rFonts w:asciiTheme="majorBidi" w:hAnsiTheme="majorBidi" w:cstheme="majorBidi"/>
          <w:sz w:val="28"/>
          <w:szCs w:val="28"/>
        </w:rPr>
        <w:t xml:space="preserve">. 2004. “Women as Policy Makers: Evidence from a Randomized Policy Experiment in India.” </w:t>
      </w:r>
      <w:proofErr w:type="spellStart"/>
      <w:r w:rsidRPr="00571A26">
        <w:rPr>
          <w:rFonts w:asciiTheme="majorBidi" w:hAnsiTheme="majorBidi" w:cstheme="majorBidi"/>
          <w:i/>
          <w:iCs/>
          <w:sz w:val="28"/>
          <w:szCs w:val="28"/>
        </w:rPr>
        <w:t>Econometrica</w:t>
      </w:r>
      <w:proofErr w:type="spellEnd"/>
      <w:r w:rsidRPr="00571A26">
        <w:rPr>
          <w:rFonts w:asciiTheme="majorBidi" w:hAnsiTheme="majorBidi" w:cstheme="majorBidi"/>
          <w:sz w:val="28"/>
          <w:szCs w:val="28"/>
        </w:rPr>
        <w:t xml:space="preserve"> 72 (5): 1409–43.</w:t>
      </w:r>
    </w:p>
    <w:p w14:paraId="05E22D99" w14:textId="77777777" w:rsidR="00165100" w:rsidRPr="00571A26" w:rsidRDefault="007E35F9" w:rsidP="00571A26">
      <w:pPr>
        <w:pStyle w:val="Bibliography"/>
        <w:spacing w:line="480" w:lineRule="auto"/>
        <w:rPr>
          <w:rFonts w:asciiTheme="majorBidi" w:hAnsiTheme="majorBidi" w:cstheme="majorBidi"/>
          <w:sz w:val="28"/>
          <w:szCs w:val="28"/>
        </w:rPr>
      </w:pPr>
      <w:bookmarkStart w:id="179" w:name="ref-cicognani2012"/>
      <w:bookmarkEnd w:id="178"/>
      <w:proofErr w:type="spellStart"/>
      <w:r w:rsidRPr="00571A26">
        <w:rPr>
          <w:rFonts w:asciiTheme="majorBidi" w:hAnsiTheme="majorBidi" w:cstheme="majorBidi"/>
          <w:sz w:val="28"/>
          <w:szCs w:val="28"/>
        </w:rPr>
        <w:t>Cicognani</w:t>
      </w:r>
      <w:proofErr w:type="spellEnd"/>
      <w:r w:rsidRPr="00571A26">
        <w:rPr>
          <w:rFonts w:asciiTheme="majorBidi" w:hAnsiTheme="majorBidi" w:cstheme="majorBidi"/>
          <w:sz w:val="28"/>
          <w:szCs w:val="28"/>
        </w:rPr>
        <w:t xml:space="preserve">, Elvira, Bruna Zani, Bernard Fournier, Claire </w:t>
      </w:r>
      <w:proofErr w:type="spellStart"/>
      <w:r w:rsidRPr="00571A26">
        <w:rPr>
          <w:rFonts w:asciiTheme="majorBidi" w:hAnsiTheme="majorBidi" w:cstheme="majorBidi"/>
          <w:sz w:val="28"/>
          <w:szCs w:val="28"/>
        </w:rPr>
        <w:t>Gavray</w:t>
      </w:r>
      <w:proofErr w:type="spellEnd"/>
      <w:r w:rsidRPr="00571A26">
        <w:rPr>
          <w:rFonts w:asciiTheme="majorBidi" w:hAnsiTheme="majorBidi" w:cstheme="majorBidi"/>
          <w:sz w:val="28"/>
          <w:szCs w:val="28"/>
        </w:rPr>
        <w:t xml:space="preserve">, and Michel Born. 2012. “Gender Differences in Youths’ Political Engagement and Participation. The Role of Parents and of Adolescents’ Social and Civic Participation.” </w:t>
      </w:r>
      <w:r w:rsidRPr="00571A26">
        <w:rPr>
          <w:rFonts w:asciiTheme="majorBidi" w:hAnsiTheme="majorBidi" w:cstheme="majorBidi"/>
          <w:i/>
          <w:iCs/>
          <w:sz w:val="28"/>
          <w:szCs w:val="28"/>
        </w:rPr>
        <w:t>Journal of Adolescence</w:t>
      </w:r>
      <w:r w:rsidRPr="00571A26">
        <w:rPr>
          <w:rFonts w:asciiTheme="majorBidi" w:hAnsiTheme="majorBidi" w:cstheme="majorBidi"/>
          <w:sz w:val="28"/>
          <w:szCs w:val="28"/>
        </w:rPr>
        <w:t xml:space="preserve"> 35 (3): 561–76.</w:t>
      </w:r>
    </w:p>
    <w:p w14:paraId="50FC0AC4" w14:textId="77777777" w:rsidR="00165100" w:rsidRPr="00571A26" w:rsidRDefault="007E35F9" w:rsidP="00571A26">
      <w:pPr>
        <w:pStyle w:val="Bibliography"/>
        <w:spacing w:line="480" w:lineRule="auto"/>
        <w:rPr>
          <w:rFonts w:asciiTheme="majorBidi" w:hAnsiTheme="majorBidi" w:cstheme="majorBidi"/>
          <w:sz w:val="28"/>
          <w:szCs w:val="28"/>
        </w:rPr>
      </w:pPr>
      <w:bookmarkStart w:id="180" w:name="ref-coffe2013"/>
      <w:bookmarkEnd w:id="179"/>
      <w:proofErr w:type="spellStart"/>
      <w:r w:rsidRPr="00571A26">
        <w:rPr>
          <w:rFonts w:asciiTheme="majorBidi" w:hAnsiTheme="majorBidi" w:cstheme="majorBidi"/>
          <w:sz w:val="28"/>
          <w:szCs w:val="28"/>
        </w:rPr>
        <w:t>Coffé</w:t>
      </w:r>
      <w:proofErr w:type="spellEnd"/>
      <w:r w:rsidRPr="00571A26">
        <w:rPr>
          <w:rFonts w:asciiTheme="majorBidi" w:hAnsiTheme="majorBidi" w:cstheme="majorBidi"/>
          <w:sz w:val="28"/>
          <w:szCs w:val="28"/>
        </w:rPr>
        <w:t xml:space="preserve">, Hilde. 2013. “Women Stay Local, Men Go National and Global? Gender Differences in Political Interest.” </w:t>
      </w:r>
      <w:r w:rsidRPr="00571A26">
        <w:rPr>
          <w:rFonts w:asciiTheme="majorBidi" w:hAnsiTheme="majorBidi" w:cstheme="majorBidi"/>
          <w:i/>
          <w:iCs/>
          <w:sz w:val="28"/>
          <w:szCs w:val="28"/>
        </w:rPr>
        <w:t>Sex Roles</w:t>
      </w:r>
      <w:r w:rsidRPr="00571A26">
        <w:rPr>
          <w:rFonts w:asciiTheme="majorBidi" w:hAnsiTheme="majorBidi" w:cstheme="majorBidi"/>
          <w:sz w:val="28"/>
          <w:szCs w:val="28"/>
        </w:rPr>
        <w:t xml:space="preserve"> 69 (5-6): 323–38.</w:t>
      </w:r>
    </w:p>
    <w:p w14:paraId="7035E647" w14:textId="77777777" w:rsidR="00165100" w:rsidRPr="00571A26" w:rsidRDefault="007E35F9" w:rsidP="00571A26">
      <w:pPr>
        <w:pStyle w:val="Bibliography"/>
        <w:spacing w:line="480" w:lineRule="auto"/>
        <w:rPr>
          <w:rFonts w:asciiTheme="majorBidi" w:hAnsiTheme="majorBidi" w:cstheme="majorBidi"/>
          <w:sz w:val="28"/>
          <w:szCs w:val="28"/>
        </w:rPr>
      </w:pPr>
      <w:bookmarkStart w:id="181" w:name="ref-coffe2010"/>
      <w:bookmarkEnd w:id="180"/>
      <w:proofErr w:type="spellStart"/>
      <w:r w:rsidRPr="00571A26">
        <w:rPr>
          <w:rFonts w:asciiTheme="majorBidi" w:hAnsiTheme="majorBidi" w:cstheme="majorBidi"/>
          <w:sz w:val="28"/>
          <w:szCs w:val="28"/>
        </w:rPr>
        <w:lastRenderedPageBreak/>
        <w:t>Coffé</w:t>
      </w:r>
      <w:proofErr w:type="spellEnd"/>
      <w:r w:rsidRPr="00571A26">
        <w:rPr>
          <w:rFonts w:asciiTheme="majorBidi" w:hAnsiTheme="majorBidi" w:cstheme="majorBidi"/>
          <w:sz w:val="28"/>
          <w:szCs w:val="28"/>
        </w:rPr>
        <w:t xml:space="preserve">, Hilde, and Catherine </w:t>
      </w:r>
      <w:proofErr w:type="spellStart"/>
      <w:r w:rsidRPr="00571A26">
        <w:rPr>
          <w:rFonts w:asciiTheme="majorBidi" w:hAnsiTheme="majorBidi" w:cstheme="majorBidi"/>
          <w:sz w:val="28"/>
          <w:szCs w:val="28"/>
        </w:rPr>
        <w:t>Bolzendahl</w:t>
      </w:r>
      <w:proofErr w:type="spellEnd"/>
      <w:r w:rsidRPr="00571A26">
        <w:rPr>
          <w:rFonts w:asciiTheme="majorBidi" w:hAnsiTheme="majorBidi" w:cstheme="majorBidi"/>
          <w:sz w:val="28"/>
          <w:szCs w:val="28"/>
        </w:rPr>
        <w:t xml:space="preserve">. 2010. “Same Game, Different Rules? Gender Differences in Political Participation.” </w:t>
      </w:r>
      <w:r w:rsidRPr="00571A26">
        <w:rPr>
          <w:rFonts w:asciiTheme="majorBidi" w:hAnsiTheme="majorBidi" w:cstheme="majorBidi"/>
          <w:i/>
          <w:iCs/>
          <w:sz w:val="28"/>
          <w:szCs w:val="28"/>
        </w:rPr>
        <w:t>Sex Roles</w:t>
      </w:r>
      <w:r w:rsidRPr="00571A26">
        <w:rPr>
          <w:rFonts w:asciiTheme="majorBidi" w:hAnsiTheme="majorBidi" w:cstheme="majorBidi"/>
          <w:sz w:val="28"/>
          <w:szCs w:val="28"/>
        </w:rPr>
        <w:t xml:space="preserve"> 62 (5-6): 318–33.</w:t>
      </w:r>
    </w:p>
    <w:p w14:paraId="5ED03344" w14:textId="14F02865" w:rsidR="00165100" w:rsidRPr="00571A26" w:rsidRDefault="007E35F9" w:rsidP="00571A26">
      <w:pPr>
        <w:pStyle w:val="Bibliography"/>
        <w:spacing w:line="480" w:lineRule="auto"/>
        <w:rPr>
          <w:rFonts w:asciiTheme="majorBidi" w:hAnsiTheme="majorBidi" w:cstheme="majorBidi"/>
          <w:sz w:val="28"/>
          <w:szCs w:val="28"/>
        </w:rPr>
      </w:pPr>
      <w:bookmarkStart w:id="182" w:name="ref-conant2019"/>
      <w:bookmarkEnd w:id="181"/>
      <w:r w:rsidRPr="00571A26">
        <w:rPr>
          <w:rFonts w:asciiTheme="majorBidi" w:hAnsiTheme="majorBidi" w:cstheme="majorBidi"/>
          <w:sz w:val="28"/>
          <w:szCs w:val="28"/>
        </w:rPr>
        <w:t xml:space="preserve">Conant, Eve. 2019. “The Best and Worst Countries to be a Woman.” </w:t>
      </w:r>
      <w:r w:rsidRPr="00571A26">
        <w:rPr>
          <w:rFonts w:asciiTheme="majorBidi" w:hAnsiTheme="majorBidi" w:cstheme="majorBidi"/>
          <w:i/>
          <w:iCs/>
          <w:sz w:val="28"/>
          <w:szCs w:val="28"/>
        </w:rPr>
        <w:t>National Geographic</w:t>
      </w:r>
      <w:r w:rsidRPr="00571A26">
        <w:rPr>
          <w:rFonts w:asciiTheme="majorBidi" w:hAnsiTheme="majorBidi" w:cstheme="majorBidi"/>
          <w:sz w:val="28"/>
          <w:szCs w:val="28"/>
        </w:rPr>
        <w:t xml:space="preserve">. </w:t>
      </w:r>
      <w:hyperlink r:id="rId12">
        <w:r w:rsidRPr="00571A26">
          <w:rPr>
            <w:rStyle w:val="Hyperlink"/>
            <w:rFonts w:asciiTheme="majorBidi" w:hAnsiTheme="majorBidi" w:cstheme="majorBidi"/>
            <w:sz w:val="28"/>
            <w:szCs w:val="28"/>
          </w:rPr>
          <w:t>\url{https://www.nationalgeographic.com/culture/2019/10/peril-progress-prosperity-womens-well-being-around-the-world-feature/}</w:t>
        </w:r>
      </w:hyperlink>
      <w:r w:rsidRPr="00571A26">
        <w:rPr>
          <w:rFonts w:asciiTheme="majorBidi" w:hAnsiTheme="majorBidi" w:cstheme="majorBidi"/>
          <w:sz w:val="28"/>
          <w:szCs w:val="28"/>
        </w:rPr>
        <w:t>.</w:t>
      </w:r>
    </w:p>
    <w:p w14:paraId="744BB31B" w14:textId="77777777" w:rsidR="00165100" w:rsidRPr="00571A26" w:rsidRDefault="007E35F9" w:rsidP="00571A26">
      <w:pPr>
        <w:pStyle w:val="Bibliography"/>
        <w:spacing w:line="480" w:lineRule="auto"/>
        <w:rPr>
          <w:rFonts w:asciiTheme="majorBidi" w:hAnsiTheme="majorBidi" w:cstheme="majorBidi"/>
          <w:sz w:val="28"/>
          <w:szCs w:val="28"/>
        </w:rPr>
      </w:pPr>
      <w:bookmarkStart w:id="183" w:name="ref-conroy2012"/>
      <w:bookmarkEnd w:id="182"/>
      <w:r w:rsidRPr="00571A26">
        <w:rPr>
          <w:rFonts w:asciiTheme="majorBidi" w:hAnsiTheme="majorBidi" w:cstheme="majorBidi"/>
          <w:sz w:val="28"/>
          <w:szCs w:val="28"/>
        </w:rPr>
        <w:t xml:space="preserve">Conroy, Meredith, Jessica T. </w:t>
      </w:r>
      <w:proofErr w:type="spellStart"/>
      <w:r w:rsidRPr="00571A26">
        <w:rPr>
          <w:rFonts w:asciiTheme="majorBidi" w:hAnsiTheme="majorBidi" w:cstheme="majorBidi"/>
          <w:sz w:val="28"/>
          <w:szCs w:val="28"/>
        </w:rPr>
        <w:t>Feezell</w:t>
      </w:r>
      <w:proofErr w:type="spellEnd"/>
      <w:r w:rsidRPr="00571A26">
        <w:rPr>
          <w:rFonts w:asciiTheme="majorBidi" w:hAnsiTheme="majorBidi" w:cstheme="majorBidi"/>
          <w:sz w:val="28"/>
          <w:szCs w:val="28"/>
        </w:rPr>
        <w:t xml:space="preserve">, and Mario Guerrero. 2012. “Facebook and Political Engagement: A Study of Online Political Group Membership and Offline Political Engagement.” </w:t>
      </w:r>
      <w:r w:rsidRPr="00571A26">
        <w:rPr>
          <w:rFonts w:asciiTheme="majorBidi" w:hAnsiTheme="majorBidi" w:cstheme="majorBidi"/>
          <w:i/>
          <w:iCs/>
          <w:sz w:val="28"/>
          <w:szCs w:val="28"/>
        </w:rPr>
        <w:t>Computers in Human Behavior</w:t>
      </w:r>
      <w:r w:rsidRPr="00571A26">
        <w:rPr>
          <w:rFonts w:asciiTheme="majorBidi" w:hAnsiTheme="majorBidi" w:cstheme="majorBidi"/>
          <w:sz w:val="28"/>
          <w:szCs w:val="28"/>
        </w:rPr>
        <w:t xml:space="preserve"> 28 (5): 1535–46.</w:t>
      </w:r>
    </w:p>
    <w:p w14:paraId="1723193C" w14:textId="77777777" w:rsidR="00165100" w:rsidRPr="00571A26" w:rsidRDefault="007E35F9" w:rsidP="00571A26">
      <w:pPr>
        <w:pStyle w:val="Bibliography"/>
        <w:spacing w:line="480" w:lineRule="auto"/>
        <w:rPr>
          <w:rFonts w:asciiTheme="majorBidi" w:hAnsiTheme="majorBidi" w:cstheme="majorBidi"/>
          <w:sz w:val="28"/>
          <w:szCs w:val="28"/>
        </w:rPr>
      </w:pPr>
      <w:bookmarkStart w:id="184" w:name="ref-cosgrove2012"/>
      <w:bookmarkEnd w:id="183"/>
      <w:r w:rsidRPr="00571A26">
        <w:rPr>
          <w:rFonts w:asciiTheme="majorBidi" w:hAnsiTheme="majorBidi" w:cstheme="majorBidi"/>
          <w:sz w:val="28"/>
          <w:szCs w:val="28"/>
        </w:rPr>
        <w:t xml:space="preserve">Cosgrove, Jude, and Lorraine </w:t>
      </w:r>
      <w:proofErr w:type="spellStart"/>
      <w:r w:rsidRPr="00571A26">
        <w:rPr>
          <w:rFonts w:asciiTheme="majorBidi" w:hAnsiTheme="majorBidi" w:cstheme="majorBidi"/>
          <w:sz w:val="28"/>
          <w:szCs w:val="28"/>
        </w:rPr>
        <w:t>Gilleece</w:t>
      </w:r>
      <w:proofErr w:type="spellEnd"/>
      <w:r w:rsidRPr="00571A26">
        <w:rPr>
          <w:rFonts w:asciiTheme="majorBidi" w:hAnsiTheme="majorBidi" w:cstheme="majorBidi"/>
          <w:sz w:val="28"/>
          <w:szCs w:val="28"/>
        </w:rPr>
        <w:t xml:space="preserve">. 2012. “An International Perspective on Civic Participation in Irish Post-Primary </w:t>
      </w:r>
      <w:proofErr w:type="spellStart"/>
      <w:r w:rsidRPr="00571A26">
        <w:rPr>
          <w:rFonts w:asciiTheme="majorBidi" w:hAnsiTheme="majorBidi" w:cstheme="majorBidi"/>
          <w:sz w:val="28"/>
          <w:szCs w:val="28"/>
        </w:rPr>
        <w:t>Cchools</w:t>
      </w:r>
      <w:proofErr w:type="spellEnd"/>
      <w:r w:rsidRPr="00571A26">
        <w:rPr>
          <w:rFonts w:asciiTheme="majorBidi" w:hAnsiTheme="majorBidi" w:cstheme="majorBidi"/>
          <w:sz w:val="28"/>
          <w:szCs w:val="28"/>
        </w:rPr>
        <w:t xml:space="preserve">: Results from ICCS.” </w:t>
      </w:r>
      <w:r w:rsidRPr="00571A26">
        <w:rPr>
          <w:rFonts w:asciiTheme="majorBidi" w:hAnsiTheme="majorBidi" w:cstheme="majorBidi"/>
          <w:i/>
          <w:iCs/>
          <w:sz w:val="28"/>
          <w:szCs w:val="28"/>
        </w:rPr>
        <w:t>Irish Educational Studies</w:t>
      </w:r>
      <w:r w:rsidRPr="00571A26">
        <w:rPr>
          <w:rFonts w:asciiTheme="majorBidi" w:hAnsiTheme="majorBidi" w:cstheme="majorBidi"/>
          <w:sz w:val="28"/>
          <w:szCs w:val="28"/>
        </w:rPr>
        <w:t xml:space="preserve"> 31 (4): 377–95.</w:t>
      </w:r>
    </w:p>
    <w:p w14:paraId="388BC12E" w14:textId="77777777" w:rsidR="00165100" w:rsidRPr="00571A26" w:rsidRDefault="007E35F9" w:rsidP="00571A26">
      <w:pPr>
        <w:pStyle w:val="Bibliography"/>
        <w:spacing w:line="480" w:lineRule="auto"/>
        <w:rPr>
          <w:rFonts w:asciiTheme="majorBidi" w:hAnsiTheme="majorBidi" w:cstheme="majorBidi"/>
          <w:sz w:val="28"/>
          <w:szCs w:val="28"/>
        </w:rPr>
      </w:pPr>
      <w:bookmarkStart w:id="185" w:name="ref-dassonneville2020"/>
      <w:bookmarkEnd w:id="184"/>
      <w:proofErr w:type="spellStart"/>
      <w:r w:rsidRPr="00571A26">
        <w:rPr>
          <w:rFonts w:asciiTheme="majorBidi" w:hAnsiTheme="majorBidi" w:cstheme="majorBidi"/>
          <w:sz w:val="28"/>
          <w:szCs w:val="28"/>
        </w:rPr>
        <w:t>Dassonneville</w:t>
      </w:r>
      <w:proofErr w:type="spellEnd"/>
      <w:r w:rsidRPr="00571A26">
        <w:rPr>
          <w:rFonts w:asciiTheme="majorBidi" w:hAnsiTheme="majorBidi" w:cstheme="majorBidi"/>
          <w:sz w:val="28"/>
          <w:szCs w:val="28"/>
        </w:rPr>
        <w:t xml:space="preserve">, Ruth, and Filip </w:t>
      </w:r>
      <w:proofErr w:type="spellStart"/>
      <w:r w:rsidRPr="00571A26">
        <w:rPr>
          <w:rFonts w:asciiTheme="majorBidi" w:hAnsiTheme="majorBidi" w:cstheme="majorBidi"/>
          <w:sz w:val="28"/>
          <w:szCs w:val="28"/>
        </w:rPr>
        <w:t>Kostelka</w:t>
      </w:r>
      <w:proofErr w:type="spellEnd"/>
      <w:r w:rsidRPr="00571A26">
        <w:rPr>
          <w:rFonts w:asciiTheme="majorBidi" w:hAnsiTheme="majorBidi" w:cstheme="majorBidi"/>
          <w:sz w:val="28"/>
          <w:szCs w:val="28"/>
        </w:rPr>
        <w:t xml:space="preserve">. 2020. “The Cultural Sources of the Gender Gap in Voter Turnout.” </w:t>
      </w:r>
      <w:r w:rsidRPr="00571A26">
        <w:rPr>
          <w:rFonts w:asciiTheme="majorBidi" w:hAnsiTheme="majorBidi" w:cstheme="majorBidi"/>
          <w:i/>
          <w:iCs/>
          <w:sz w:val="28"/>
          <w:szCs w:val="28"/>
        </w:rPr>
        <w:t>British Journal of Political Science</w:t>
      </w:r>
      <w:r w:rsidRPr="00571A26">
        <w:rPr>
          <w:rFonts w:asciiTheme="majorBidi" w:hAnsiTheme="majorBidi" w:cstheme="majorBidi"/>
          <w:sz w:val="28"/>
          <w:szCs w:val="28"/>
        </w:rPr>
        <w:t>, 1–22.</w:t>
      </w:r>
    </w:p>
    <w:p w14:paraId="647EC5E5" w14:textId="77777777" w:rsidR="00165100" w:rsidRPr="00571A26" w:rsidRDefault="007E35F9" w:rsidP="00571A26">
      <w:pPr>
        <w:pStyle w:val="Bibliography"/>
        <w:spacing w:line="480" w:lineRule="auto"/>
        <w:rPr>
          <w:rFonts w:asciiTheme="majorBidi" w:hAnsiTheme="majorBidi" w:cstheme="majorBidi"/>
          <w:sz w:val="28"/>
          <w:szCs w:val="28"/>
        </w:rPr>
      </w:pPr>
      <w:bookmarkStart w:id="186" w:name="ref-dassonneville2012"/>
      <w:bookmarkEnd w:id="185"/>
      <w:proofErr w:type="spellStart"/>
      <w:r w:rsidRPr="00571A26">
        <w:rPr>
          <w:rFonts w:asciiTheme="majorBidi" w:hAnsiTheme="majorBidi" w:cstheme="majorBidi"/>
          <w:sz w:val="28"/>
          <w:szCs w:val="28"/>
        </w:rPr>
        <w:t>Dassonneville</w:t>
      </w:r>
      <w:proofErr w:type="spellEnd"/>
      <w:r w:rsidRPr="00571A26">
        <w:rPr>
          <w:rFonts w:asciiTheme="majorBidi" w:hAnsiTheme="majorBidi" w:cstheme="majorBidi"/>
          <w:sz w:val="28"/>
          <w:szCs w:val="28"/>
        </w:rPr>
        <w:t xml:space="preserve">, Ruth, Ellen </w:t>
      </w:r>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Marc </w:t>
      </w:r>
      <w:proofErr w:type="spellStart"/>
      <w:r w:rsidRPr="00571A26">
        <w:rPr>
          <w:rFonts w:asciiTheme="majorBidi" w:hAnsiTheme="majorBidi" w:cstheme="majorBidi"/>
          <w:sz w:val="28"/>
          <w:szCs w:val="28"/>
        </w:rPr>
        <w:t>Hooghe</w:t>
      </w:r>
      <w:proofErr w:type="spellEnd"/>
      <w:r w:rsidRPr="00571A26">
        <w:rPr>
          <w:rFonts w:asciiTheme="majorBidi" w:hAnsiTheme="majorBidi" w:cstheme="majorBidi"/>
          <w:sz w:val="28"/>
          <w:szCs w:val="28"/>
        </w:rPr>
        <w:t xml:space="preserve">, and Ellen Claes. 2012. “The Relation Between Civic Education and Political Attitudes and Behavior: A Two-Year Panel Study Among Belgian Late Adolescents.” </w:t>
      </w:r>
      <w:r w:rsidRPr="00571A26">
        <w:rPr>
          <w:rFonts w:asciiTheme="majorBidi" w:hAnsiTheme="majorBidi" w:cstheme="majorBidi"/>
          <w:i/>
          <w:iCs/>
          <w:sz w:val="28"/>
          <w:szCs w:val="28"/>
        </w:rPr>
        <w:t>Applied Developmental Science</w:t>
      </w:r>
      <w:r w:rsidRPr="00571A26">
        <w:rPr>
          <w:rFonts w:asciiTheme="majorBidi" w:hAnsiTheme="majorBidi" w:cstheme="majorBidi"/>
          <w:sz w:val="28"/>
          <w:szCs w:val="28"/>
        </w:rPr>
        <w:t xml:space="preserve"> 16 (3): 140–50.</w:t>
      </w:r>
    </w:p>
    <w:p w14:paraId="6E7AC744" w14:textId="77777777" w:rsidR="00165100" w:rsidRPr="00571A26" w:rsidRDefault="007E35F9" w:rsidP="00571A26">
      <w:pPr>
        <w:pStyle w:val="Bibliography"/>
        <w:spacing w:line="480" w:lineRule="auto"/>
        <w:rPr>
          <w:rFonts w:asciiTheme="majorBidi" w:hAnsiTheme="majorBidi" w:cstheme="majorBidi"/>
          <w:sz w:val="28"/>
          <w:szCs w:val="28"/>
        </w:rPr>
      </w:pPr>
      <w:bookmarkStart w:id="187" w:name="ref-dawes2009"/>
      <w:bookmarkEnd w:id="186"/>
      <w:r w:rsidRPr="00571A26">
        <w:rPr>
          <w:rFonts w:asciiTheme="majorBidi" w:hAnsiTheme="majorBidi" w:cstheme="majorBidi"/>
          <w:sz w:val="28"/>
          <w:szCs w:val="28"/>
        </w:rPr>
        <w:lastRenderedPageBreak/>
        <w:t>Dawes, Christopher T., and Peter John Loewen. 2009. “The Chrna6 Gene, Patience, and Voter Turnout.”</w:t>
      </w:r>
    </w:p>
    <w:p w14:paraId="773B7D2D" w14:textId="77777777" w:rsidR="00165100" w:rsidRPr="00571A26" w:rsidRDefault="007E35F9" w:rsidP="00571A26">
      <w:pPr>
        <w:pStyle w:val="Bibliography"/>
        <w:spacing w:line="480" w:lineRule="auto"/>
        <w:rPr>
          <w:rFonts w:asciiTheme="majorBidi" w:hAnsiTheme="majorBidi" w:cstheme="majorBidi"/>
          <w:sz w:val="28"/>
          <w:szCs w:val="28"/>
        </w:rPr>
      </w:pPr>
      <w:bookmarkStart w:id="188" w:name="ref-dhima2020"/>
      <w:bookmarkEnd w:id="187"/>
      <w:proofErr w:type="spellStart"/>
      <w:r w:rsidRPr="00571A26">
        <w:rPr>
          <w:rFonts w:asciiTheme="majorBidi" w:hAnsiTheme="majorBidi" w:cstheme="majorBidi"/>
          <w:sz w:val="28"/>
          <w:szCs w:val="28"/>
        </w:rPr>
        <w:t>Dhima</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Kostanca</w:t>
      </w:r>
      <w:proofErr w:type="spellEnd"/>
      <w:r w:rsidRPr="00571A26">
        <w:rPr>
          <w:rFonts w:asciiTheme="majorBidi" w:hAnsiTheme="majorBidi" w:cstheme="majorBidi"/>
          <w:sz w:val="28"/>
          <w:szCs w:val="28"/>
        </w:rPr>
        <w:t xml:space="preserve">. 2020. “Do Elites Discriminate against Female Political Aspirants? Evidence from a Field Experiment.” </w:t>
      </w:r>
      <w:r w:rsidRPr="00571A26">
        <w:rPr>
          <w:rFonts w:asciiTheme="majorBidi" w:hAnsiTheme="majorBidi" w:cstheme="majorBidi"/>
          <w:i/>
          <w:iCs/>
          <w:sz w:val="28"/>
          <w:szCs w:val="28"/>
        </w:rPr>
        <w:t>Politics &amp; Gender</w:t>
      </w:r>
      <w:r w:rsidRPr="00571A26">
        <w:rPr>
          <w:rFonts w:asciiTheme="majorBidi" w:hAnsiTheme="majorBidi" w:cstheme="majorBidi"/>
          <w:sz w:val="28"/>
          <w:szCs w:val="28"/>
        </w:rPr>
        <w:t>, 1–32.</w:t>
      </w:r>
    </w:p>
    <w:p w14:paraId="403E22C1" w14:textId="77777777" w:rsidR="00165100" w:rsidRPr="00571A26" w:rsidRDefault="007E35F9" w:rsidP="00571A26">
      <w:pPr>
        <w:pStyle w:val="Bibliography"/>
        <w:spacing w:line="480" w:lineRule="auto"/>
        <w:rPr>
          <w:rFonts w:asciiTheme="majorBidi" w:hAnsiTheme="majorBidi" w:cstheme="majorBidi"/>
          <w:sz w:val="28"/>
          <w:szCs w:val="28"/>
        </w:rPr>
      </w:pPr>
      <w:bookmarkStart w:id="189" w:name="ref-dictionary2021"/>
      <w:bookmarkEnd w:id="188"/>
      <w:r w:rsidRPr="00571A26">
        <w:rPr>
          <w:rFonts w:asciiTheme="majorBidi" w:hAnsiTheme="majorBidi" w:cstheme="majorBidi"/>
          <w:sz w:val="28"/>
          <w:szCs w:val="28"/>
        </w:rPr>
        <w:t xml:space="preserve">Dictionary.com. 2021. “Medium.” </w:t>
      </w:r>
      <w:hyperlink r:id="rId13">
        <w:r w:rsidRPr="00571A26">
          <w:rPr>
            <w:rStyle w:val="Hyperlink"/>
            <w:rFonts w:asciiTheme="majorBidi" w:hAnsiTheme="majorBidi" w:cstheme="majorBidi"/>
            <w:sz w:val="28"/>
            <w:szCs w:val="28"/>
          </w:rPr>
          <w:t>https://www.dictionary.com/browse/medium</w:t>
        </w:r>
      </w:hyperlink>
      <w:r w:rsidRPr="00571A26">
        <w:rPr>
          <w:rFonts w:asciiTheme="majorBidi" w:hAnsiTheme="majorBidi" w:cstheme="majorBidi"/>
          <w:sz w:val="28"/>
          <w:szCs w:val="28"/>
        </w:rPr>
        <w:t>.</w:t>
      </w:r>
    </w:p>
    <w:p w14:paraId="2AC8263F" w14:textId="77777777" w:rsidR="00165100" w:rsidRPr="00571A26" w:rsidRDefault="007E35F9" w:rsidP="00571A26">
      <w:pPr>
        <w:pStyle w:val="Bibliography"/>
        <w:spacing w:line="480" w:lineRule="auto"/>
        <w:rPr>
          <w:rFonts w:asciiTheme="majorBidi" w:hAnsiTheme="majorBidi" w:cstheme="majorBidi"/>
          <w:sz w:val="28"/>
          <w:szCs w:val="28"/>
        </w:rPr>
      </w:pPr>
      <w:bookmarkStart w:id="190" w:name="ref-diekman2004"/>
      <w:bookmarkEnd w:id="189"/>
      <w:proofErr w:type="spellStart"/>
      <w:r w:rsidRPr="00571A26">
        <w:rPr>
          <w:rFonts w:asciiTheme="majorBidi" w:hAnsiTheme="majorBidi" w:cstheme="majorBidi"/>
          <w:sz w:val="28"/>
          <w:szCs w:val="28"/>
        </w:rPr>
        <w:t>Diekman</w:t>
      </w:r>
      <w:proofErr w:type="spellEnd"/>
      <w:r w:rsidRPr="00571A26">
        <w:rPr>
          <w:rFonts w:asciiTheme="majorBidi" w:hAnsiTheme="majorBidi" w:cstheme="majorBidi"/>
          <w:sz w:val="28"/>
          <w:szCs w:val="28"/>
        </w:rPr>
        <w:t xml:space="preserve">, Amanda B., and Sarah K. </w:t>
      </w:r>
      <w:proofErr w:type="spellStart"/>
      <w:r w:rsidRPr="00571A26">
        <w:rPr>
          <w:rFonts w:asciiTheme="majorBidi" w:hAnsiTheme="majorBidi" w:cstheme="majorBidi"/>
          <w:sz w:val="28"/>
          <w:szCs w:val="28"/>
        </w:rPr>
        <w:t>Murnen</w:t>
      </w:r>
      <w:proofErr w:type="spellEnd"/>
      <w:r w:rsidRPr="00571A26">
        <w:rPr>
          <w:rFonts w:asciiTheme="majorBidi" w:hAnsiTheme="majorBidi" w:cstheme="majorBidi"/>
          <w:sz w:val="28"/>
          <w:szCs w:val="28"/>
        </w:rPr>
        <w:t xml:space="preserve">. 2004. “Learning to be Little Women and Little Men: The Inequitable Gender Equality of Nonsexist Children’s Literature.” </w:t>
      </w:r>
      <w:r w:rsidRPr="00571A26">
        <w:rPr>
          <w:rFonts w:asciiTheme="majorBidi" w:hAnsiTheme="majorBidi" w:cstheme="majorBidi"/>
          <w:i/>
          <w:iCs/>
          <w:sz w:val="28"/>
          <w:szCs w:val="28"/>
        </w:rPr>
        <w:t>Sex Roles</w:t>
      </w:r>
      <w:r w:rsidRPr="00571A26">
        <w:rPr>
          <w:rFonts w:asciiTheme="majorBidi" w:hAnsiTheme="majorBidi" w:cstheme="majorBidi"/>
          <w:sz w:val="28"/>
          <w:szCs w:val="28"/>
        </w:rPr>
        <w:t xml:space="preserve"> 50 (5-6): 373–85.</w:t>
      </w:r>
    </w:p>
    <w:p w14:paraId="5B701A73" w14:textId="77777777" w:rsidR="00165100" w:rsidRPr="00571A26" w:rsidRDefault="007E35F9" w:rsidP="00571A26">
      <w:pPr>
        <w:pStyle w:val="Bibliography"/>
        <w:spacing w:line="480" w:lineRule="auto"/>
        <w:rPr>
          <w:rFonts w:asciiTheme="majorBidi" w:hAnsiTheme="majorBidi" w:cstheme="majorBidi"/>
          <w:sz w:val="28"/>
          <w:szCs w:val="28"/>
        </w:rPr>
      </w:pPr>
      <w:bookmarkStart w:id="191" w:name="ref-dolan2011"/>
      <w:bookmarkEnd w:id="190"/>
      <w:r w:rsidRPr="00571A26">
        <w:rPr>
          <w:rFonts w:asciiTheme="majorBidi" w:hAnsiTheme="majorBidi" w:cstheme="majorBidi"/>
          <w:sz w:val="28"/>
          <w:szCs w:val="28"/>
        </w:rPr>
        <w:t xml:space="preserve">Dolan, Kathleen. 2011. “Do Women and Men Know Different Things? Measuring Gender Differences in Political Knowledge.” </w:t>
      </w:r>
      <w:r w:rsidRPr="00571A26">
        <w:rPr>
          <w:rFonts w:asciiTheme="majorBidi" w:hAnsiTheme="majorBidi" w:cstheme="majorBidi"/>
          <w:i/>
          <w:iCs/>
          <w:sz w:val="28"/>
          <w:szCs w:val="28"/>
        </w:rPr>
        <w:t>The Journal of Politics</w:t>
      </w:r>
      <w:r w:rsidRPr="00571A26">
        <w:rPr>
          <w:rFonts w:asciiTheme="majorBidi" w:hAnsiTheme="majorBidi" w:cstheme="majorBidi"/>
          <w:sz w:val="28"/>
          <w:szCs w:val="28"/>
        </w:rPr>
        <w:t xml:space="preserve"> 73 (1): 97–107.</w:t>
      </w:r>
    </w:p>
    <w:p w14:paraId="76B38644" w14:textId="77777777" w:rsidR="00165100" w:rsidRPr="00571A26" w:rsidRDefault="007E35F9" w:rsidP="00571A26">
      <w:pPr>
        <w:pStyle w:val="Bibliography"/>
        <w:spacing w:line="480" w:lineRule="auto"/>
        <w:rPr>
          <w:rFonts w:asciiTheme="majorBidi" w:hAnsiTheme="majorBidi" w:cstheme="majorBidi"/>
          <w:sz w:val="28"/>
          <w:szCs w:val="28"/>
        </w:rPr>
      </w:pPr>
      <w:bookmarkStart w:id="192" w:name="ref-donato2008"/>
      <w:bookmarkEnd w:id="191"/>
      <w:r w:rsidRPr="00571A26">
        <w:rPr>
          <w:rFonts w:asciiTheme="majorBidi" w:hAnsiTheme="majorBidi" w:cstheme="majorBidi"/>
          <w:sz w:val="28"/>
          <w:szCs w:val="28"/>
        </w:rPr>
        <w:t xml:space="preserve">Donato, Katharine M., </w:t>
      </w:r>
      <w:proofErr w:type="spellStart"/>
      <w:r w:rsidRPr="00571A26">
        <w:rPr>
          <w:rFonts w:asciiTheme="majorBidi" w:hAnsiTheme="majorBidi" w:cstheme="majorBidi"/>
          <w:sz w:val="28"/>
          <w:szCs w:val="28"/>
        </w:rPr>
        <w:t>Chizuko</w:t>
      </w:r>
      <w:proofErr w:type="spellEnd"/>
      <w:r w:rsidRPr="00571A26">
        <w:rPr>
          <w:rFonts w:asciiTheme="majorBidi" w:hAnsiTheme="majorBidi" w:cstheme="majorBidi"/>
          <w:sz w:val="28"/>
          <w:szCs w:val="28"/>
        </w:rPr>
        <w:t xml:space="preserve"> Wakabayashi, Shirin </w:t>
      </w:r>
      <w:proofErr w:type="spellStart"/>
      <w:r w:rsidRPr="00571A26">
        <w:rPr>
          <w:rFonts w:asciiTheme="majorBidi" w:hAnsiTheme="majorBidi" w:cstheme="majorBidi"/>
          <w:sz w:val="28"/>
          <w:szCs w:val="28"/>
        </w:rPr>
        <w:t>Hakimzadeh</w:t>
      </w:r>
      <w:proofErr w:type="spellEnd"/>
      <w:r w:rsidRPr="00571A26">
        <w:rPr>
          <w:rFonts w:asciiTheme="majorBidi" w:hAnsiTheme="majorBidi" w:cstheme="majorBidi"/>
          <w:sz w:val="28"/>
          <w:szCs w:val="28"/>
        </w:rPr>
        <w:t xml:space="preserve">, and Amada Armenta. 2008. “Shifts in the Employment Conditions of Mexican Migrant Men and Women: The Effect of US Immigration Policy.” </w:t>
      </w:r>
      <w:r w:rsidRPr="00571A26">
        <w:rPr>
          <w:rFonts w:asciiTheme="majorBidi" w:hAnsiTheme="majorBidi" w:cstheme="majorBidi"/>
          <w:i/>
          <w:iCs/>
          <w:sz w:val="28"/>
          <w:szCs w:val="28"/>
        </w:rPr>
        <w:t>Work and Occupations</w:t>
      </w:r>
      <w:r w:rsidRPr="00571A26">
        <w:rPr>
          <w:rFonts w:asciiTheme="majorBidi" w:hAnsiTheme="majorBidi" w:cstheme="majorBidi"/>
          <w:sz w:val="28"/>
          <w:szCs w:val="28"/>
        </w:rPr>
        <w:t xml:space="preserve"> 35 (4): 462–95.</w:t>
      </w:r>
    </w:p>
    <w:p w14:paraId="6032CC66" w14:textId="77777777" w:rsidR="00165100" w:rsidRPr="00571A26" w:rsidRDefault="007E35F9" w:rsidP="00571A26">
      <w:pPr>
        <w:pStyle w:val="Bibliography"/>
        <w:spacing w:line="480" w:lineRule="auto"/>
        <w:rPr>
          <w:rFonts w:asciiTheme="majorBidi" w:hAnsiTheme="majorBidi" w:cstheme="majorBidi"/>
          <w:sz w:val="28"/>
          <w:szCs w:val="28"/>
        </w:rPr>
      </w:pPr>
      <w:bookmarkStart w:id="193" w:name="ref-eckstein2012"/>
      <w:bookmarkEnd w:id="192"/>
      <w:r w:rsidRPr="00571A26">
        <w:rPr>
          <w:rFonts w:asciiTheme="majorBidi" w:hAnsiTheme="majorBidi" w:cstheme="majorBidi"/>
          <w:sz w:val="28"/>
          <w:szCs w:val="28"/>
        </w:rPr>
        <w:t xml:space="preserve">Eckstein, Katharina, Peter Noack, and Burkhard </w:t>
      </w:r>
      <w:proofErr w:type="spellStart"/>
      <w:r w:rsidRPr="00571A26">
        <w:rPr>
          <w:rFonts w:asciiTheme="majorBidi" w:hAnsiTheme="majorBidi" w:cstheme="majorBidi"/>
          <w:sz w:val="28"/>
          <w:szCs w:val="28"/>
        </w:rPr>
        <w:t>Gniewosz</w:t>
      </w:r>
      <w:proofErr w:type="spellEnd"/>
      <w:r w:rsidRPr="00571A26">
        <w:rPr>
          <w:rFonts w:asciiTheme="majorBidi" w:hAnsiTheme="majorBidi" w:cstheme="majorBidi"/>
          <w:sz w:val="28"/>
          <w:szCs w:val="28"/>
        </w:rPr>
        <w:t xml:space="preserve">. 2012. “Attitudes Toward Political Engagement and Willingness to Participate in Politics: </w:t>
      </w:r>
      <w:r w:rsidRPr="00571A26">
        <w:rPr>
          <w:rFonts w:asciiTheme="majorBidi" w:hAnsiTheme="majorBidi" w:cstheme="majorBidi"/>
          <w:sz w:val="28"/>
          <w:szCs w:val="28"/>
        </w:rPr>
        <w:lastRenderedPageBreak/>
        <w:t xml:space="preserve">Trajectories Throughout Adolescence.” </w:t>
      </w:r>
      <w:r w:rsidRPr="00571A26">
        <w:rPr>
          <w:rFonts w:asciiTheme="majorBidi" w:hAnsiTheme="majorBidi" w:cstheme="majorBidi"/>
          <w:i/>
          <w:iCs/>
          <w:sz w:val="28"/>
          <w:szCs w:val="28"/>
        </w:rPr>
        <w:t>Journal of Adolescence</w:t>
      </w:r>
      <w:r w:rsidRPr="00571A26">
        <w:rPr>
          <w:rFonts w:asciiTheme="majorBidi" w:hAnsiTheme="majorBidi" w:cstheme="majorBidi"/>
          <w:sz w:val="28"/>
          <w:szCs w:val="28"/>
        </w:rPr>
        <w:t xml:space="preserve"> 35 (3): 485–95.</w:t>
      </w:r>
    </w:p>
    <w:p w14:paraId="17D83BE6" w14:textId="77777777" w:rsidR="00165100" w:rsidRPr="00571A26" w:rsidRDefault="007E35F9" w:rsidP="00571A26">
      <w:pPr>
        <w:pStyle w:val="Bibliography"/>
        <w:spacing w:line="480" w:lineRule="auto"/>
        <w:rPr>
          <w:rFonts w:asciiTheme="majorBidi" w:hAnsiTheme="majorBidi" w:cstheme="majorBidi"/>
          <w:sz w:val="28"/>
          <w:szCs w:val="28"/>
        </w:rPr>
      </w:pPr>
      <w:bookmarkStart w:id="194" w:name="ref-em22020"/>
      <w:bookmarkEnd w:id="193"/>
      <w:r w:rsidRPr="00571A26">
        <w:rPr>
          <w:rFonts w:asciiTheme="majorBidi" w:hAnsiTheme="majorBidi" w:cstheme="majorBidi"/>
          <w:sz w:val="28"/>
          <w:szCs w:val="28"/>
        </w:rPr>
        <w:t xml:space="preserve">Equal Measures 2030. 2020. “Harnessing the Power of Data for Gender Quality: Introducing the 2019 EM2030 SDG Gender Index.” </w:t>
      </w:r>
      <w:hyperlink r:id="rId14">
        <w:r w:rsidRPr="00571A26">
          <w:rPr>
            <w:rStyle w:val="Hyperlink"/>
            <w:rFonts w:asciiTheme="majorBidi" w:hAnsiTheme="majorBidi" w:cstheme="majorBidi"/>
            <w:sz w:val="28"/>
            <w:szCs w:val="28"/>
          </w:rPr>
          <w:t>https://data.em2030.org/wp-content/uploads/2019/05/EM2030_2019_Global_Report_ENG.pdf</w:t>
        </w:r>
      </w:hyperlink>
      <w:r w:rsidRPr="00571A26">
        <w:rPr>
          <w:rFonts w:asciiTheme="majorBidi" w:hAnsiTheme="majorBidi" w:cstheme="majorBidi"/>
          <w:sz w:val="28"/>
          <w:szCs w:val="28"/>
        </w:rPr>
        <w:t>.</w:t>
      </w:r>
    </w:p>
    <w:p w14:paraId="5D7EAE09" w14:textId="77777777" w:rsidR="00165100" w:rsidRPr="00571A26" w:rsidRDefault="007E35F9" w:rsidP="00571A26">
      <w:pPr>
        <w:pStyle w:val="Bibliography"/>
        <w:spacing w:line="480" w:lineRule="auto"/>
        <w:rPr>
          <w:rFonts w:asciiTheme="majorBidi" w:hAnsiTheme="majorBidi" w:cstheme="majorBidi"/>
          <w:sz w:val="28"/>
          <w:szCs w:val="28"/>
        </w:rPr>
      </w:pPr>
      <w:bookmarkStart w:id="195" w:name="ref-ferrin2020"/>
      <w:bookmarkEnd w:id="194"/>
      <w:r w:rsidRPr="00571A26">
        <w:rPr>
          <w:rFonts w:asciiTheme="majorBidi" w:hAnsiTheme="majorBidi" w:cstheme="majorBidi"/>
          <w:sz w:val="28"/>
          <w:szCs w:val="28"/>
        </w:rPr>
        <w:t xml:space="preserve">Ferrin, Monica, Marta </w:t>
      </w:r>
      <w:proofErr w:type="spellStart"/>
      <w:r w:rsidRPr="00571A26">
        <w:rPr>
          <w:rFonts w:asciiTheme="majorBidi" w:hAnsiTheme="majorBidi" w:cstheme="majorBidi"/>
          <w:sz w:val="28"/>
          <w:szCs w:val="28"/>
        </w:rPr>
        <w:t>Fraile</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Gema</w:t>
      </w:r>
      <w:proofErr w:type="spellEnd"/>
      <w:r w:rsidRPr="00571A26">
        <w:rPr>
          <w:rFonts w:asciiTheme="majorBidi" w:hAnsiTheme="majorBidi" w:cstheme="majorBidi"/>
          <w:sz w:val="28"/>
          <w:szCs w:val="28"/>
        </w:rPr>
        <w:t xml:space="preserve"> M. </w:t>
      </w:r>
      <w:proofErr w:type="spellStart"/>
      <w:r w:rsidRPr="00571A26">
        <w:rPr>
          <w:rFonts w:asciiTheme="majorBidi" w:hAnsiTheme="majorBidi" w:cstheme="majorBidi"/>
          <w:sz w:val="28"/>
          <w:szCs w:val="28"/>
        </w:rPr>
        <w:t>Garcıa</w:t>
      </w:r>
      <w:proofErr w:type="spellEnd"/>
      <w:r w:rsidRPr="00571A26">
        <w:rPr>
          <w:rFonts w:asciiTheme="majorBidi" w:hAnsiTheme="majorBidi" w:cstheme="majorBidi"/>
          <w:sz w:val="28"/>
          <w:szCs w:val="28"/>
        </w:rPr>
        <w:t xml:space="preserve">-Albacete, and Raul Gomez. 2020. “The Gender Gap in Political Interest Revisited.” </w:t>
      </w:r>
      <w:r w:rsidRPr="00571A26">
        <w:rPr>
          <w:rFonts w:asciiTheme="majorBidi" w:hAnsiTheme="majorBidi" w:cstheme="majorBidi"/>
          <w:i/>
          <w:iCs/>
          <w:sz w:val="28"/>
          <w:szCs w:val="28"/>
        </w:rPr>
        <w:t>International Political Science Review</w:t>
      </w:r>
      <w:r w:rsidRPr="00571A26">
        <w:rPr>
          <w:rFonts w:asciiTheme="majorBidi" w:hAnsiTheme="majorBidi" w:cstheme="majorBidi"/>
          <w:sz w:val="28"/>
          <w:szCs w:val="28"/>
        </w:rPr>
        <w:t xml:space="preserve"> 41 (4): 473–89.</w:t>
      </w:r>
    </w:p>
    <w:p w14:paraId="5FE7740C" w14:textId="77777777" w:rsidR="00165100" w:rsidRPr="00571A26" w:rsidRDefault="007E35F9" w:rsidP="00571A26">
      <w:pPr>
        <w:pStyle w:val="Bibliography"/>
        <w:spacing w:line="480" w:lineRule="auto"/>
        <w:rPr>
          <w:rFonts w:asciiTheme="majorBidi" w:hAnsiTheme="majorBidi" w:cstheme="majorBidi"/>
          <w:sz w:val="28"/>
          <w:szCs w:val="28"/>
        </w:rPr>
      </w:pPr>
      <w:bookmarkStart w:id="196" w:name="ref-ferrin2018"/>
      <w:bookmarkEnd w:id="195"/>
      <w:r w:rsidRPr="00571A26">
        <w:rPr>
          <w:rFonts w:asciiTheme="majorBidi" w:hAnsiTheme="majorBidi" w:cstheme="majorBidi"/>
          <w:sz w:val="28"/>
          <w:szCs w:val="28"/>
        </w:rPr>
        <w:t xml:space="preserve">Ferrin, Monica, Marta </w:t>
      </w:r>
      <w:proofErr w:type="spellStart"/>
      <w:r w:rsidRPr="00571A26">
        <w:rPr>
          <w:rFonts w:asciiTheme="majorBidi" w:hAnsiTheme="majorBidi" w:cstheme="majorBidi"/>
          <w:sz w:val="28"/>
          <w:szCs w:val="28"/>
        </w:rPr>
        <w:t>Fraile</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Gema</w:t>
      </w:r>
      <w:proofErr w:type="spellEnd"/>
      <w:r w:rsidRPr="00571A26">
        <w:rPr>
          <w:rFonts w:asciiTheme="majorBidi" w:hAnsiTheme="majorBidi" w:cstheme="majorBidi"/>
          <w:sz w:val="28"/>
          <w:szCs w:val="28"/>
        </w:rPr>
        <w:t xml:space="preserve"> García-Albacete. 2018. “Is It Simply </w:t>
      </w:r>
      <w:proofErr w:type="gramStart"/>
      <w:r w:rsidRPr="00571A26">
        <w:rPr>
          <w:rFonts w:asciiTheme="majorBidi" w:hAnsiTheme="majorBidi" w:cstheme="majorBidi"/>
          <w:sz w:val="28"/>
          <w:szCs w:val="28"/>
        </w:rPr>
        <w:t>Gender?:</w:t>
      </w:r>
      <w:proofErr w:type="gramEnd"/>
      <w:r w:rsidRPr="00571A26">
        <w:rPr>
          <w:rFonts w:asciiTheme="majorBidi" w:hAnsiTheme="majorBidi" w:cstheme="majorBidi"/>
          <w:sz w:val="28"/>
          <w:szCs w:val="28"/>
        </w:rPr>
        <w:t xml:space="preserve"> Content, Format, and Time in Political Knowledge Measures.” </w:t>
      </w:r>
      <w:r w:rsidRPr="00571A26">
        <w:rPr>
          <w:rFonts w:asciiTheme="majorBidi" w:hAnsiTheme="majorBidi" w:cstheme="majorBidi"/>
          <w:i/>
          <w:iCs/>
          <w:sz w:val="28"/>
          <w:szCs w:val="28"/>
        </w:rPr>
        <w:t>Politics &amp; Gender</w:t>
      </w:r>
      <w:r w:rsidRPr="00571A26">
        <w:rPr>
          <w:rFonts w:asciiTheme="majorBidi" w:hAnsiTheme="majorBidi" w:cstheme="majorBidi"/>
          <w:sz w:val="28"/>
          <w:szCs w:val="28"/>
        </w:rPr>
        <w:t xml:space="preserve"> 14: 162–85.</w:t>
      </w:r>
    </w:p>
    <w:p w14:paraId="4D5BD5F6" w14:textId="77777777" w:rsidR="00165100" w:rsidRPr="00571A26" w:rsidRDefault="007E35F9" w:rsidP="00571A26">
      <w:pPr>
        <w:pStyle w:val="Bibliography"/>
        <w:spacing w:line="480" w:lineRule="auto"/>
        <w:rPr>
          <w:rFonts w:asciiTheme="majorBidi" w:hAnsiTheme="majorBidi" w:cstheme="majorBidi"/>
          <w:sz w:val="28"/>
          <w:szCs w:val="28"/>
        </w:rPr>
      </w:pPr>
      <w:bookmarkStart w:id="197" w:name="ref-fowler2008"/>
      <w:bookmarkEnd w:id="196"/>
      <w:r w:rsidRPr="00571A26">
        <w:rPr>
          <w:rFonts w:asciiTheme="majorBidi" w:hAnsiTheme="majorBidi" w:cstheme="majorBidi"/>
          <w:sz w:val="28"/>
          <w:szCs w:val="28"/>
        </w:rPr>
        <w:t xml:space="preserve">Fowler, James H., Laura A. Baker, and Christopher T. Dawes. 2008. “Genetic Variation in Political Participation.” </w:t>
      </w:r>
      <w:r w:rsidRPr="00571A26">
        <w:rPr>
          <w:rFonts w:asciiTheme="majorBidi" w:hAnsiTheme="majorBidi" w:cstheme="majorBidi"/>
          <w:i/>
          <w:iCs/>
          <w:sz w:val="28"/>
          <w:szCs w:val="28"/>
        </w:rPr>
        <w:t>American Political Science Review</w:t>
      </w:r>
      <w:r w:rsidRPr="00571A26">
        <w:rPr>
          <w:rFonts w:asciiTheme="majorBidi" w:hAnsiTheme="majorBidi" w:cstheme="majorBidi"/>
          <w:sz w:val="28"/>
          <w:szCs w:val="28"/>
        </w:rPr>
        <w:t xml:space="preserve"> 102 (2): 233–48.</w:t>
      </w:r>
    </w:p>
    <w:p w14:paraId="572C23E5" w14:textId="77777777" w:rsidR="00165100" w:rsidRPr="00571A26" w:rsidRDefault="007E35F9" w:rsidP="00571A26">
      <w:pPr>
        <w:pStyle w:val="Bibliography"/>
        <w:spacing w:line="480" w:lineRule="auto"/>
        <w:rPr>
          <w:rFonts w:asciiTheme="majorBidi" w:hAnsiTheme="majorBidi" w:cstheme="majorBidi"/>
          <w:sz w:val="28"/>
          <w:szCs w:val="28"/>
        </w:rPr>
      </w:pPr>
      <w:bookmarkStart w:id="198" w:name="ref-fox2004"/>
      <w:bookmarkEnd w:id="197"/>
      <w:r w:rsidRPr="00571A26">
        <w:rPr>
          <w:rFonts w:asciiTheme="majorBidi" w:hAnsiTheme="majorBidi" w:cstheme="majorBidi"/>
          <w:sz w:val="28"/>
          <w:szCs w:val="28"/>
        </w:rPr>
        <w:t xml:space="preserve">Fox, Richard L., and Jennifer L. Lawless. 2004. “Entering the Arena? Gender and the Decision to Run for Office.” </w:t>
      </w:r>
      <w:r w:rsidRPr="00571A26">
        <w:rPr>
          <w:rFonts w:asciiTheme="majorBidi" w:hAnsiTheme="majorBidi" w:cstheme="majorBidi"/>
          <w:i/>
          <w:iCs/>
          <w:sz w:val="28"/>
          <w:szCs w:val="28"/>
        </w:rPr>
        <w:t>American Journal of Political Science</w:t>
      </w:r>
      <w:r w:rsidRPr="00571A26">
        <w:rPr>
          <w:rFonts w:asciiTheme="majorBidi" w:hAnsiTheme="majorBidi" w:cstheme="majorBidi"/>
          <w:sz w:val="28"/>
          <w:szCs w:val="28"/>
        </w:rPr>
        <w:t xml:space="preserve"> 48 (2): 264–80.</w:t>
      </w:r>
    </w:p>
    <w:p w14:paraId="5369E6C0" w14:textId="77777777" w:rsidR="00165100" w:rsidRPr="00571A26" w:rsidRDefault="007E35F9" w:rsidP="00571A26">
      <w:pPr>
        <w:pStyle w:val="Bibliography"/>
        <w:spacing w:line="480" w:lineRule="auto"/>
        <w:rPr>
          <w:rFonts w:asciiTheme="majorBidi" w:hAnsiTheme="majorBidi" w:cstheme="majorBidi"/>
          <w:sz w:val="28"/>
          <w:szCs w:val="28"/>
        </w:rPr>
      </w:pPr>
      <w:bookmarkStart w:id="199" w:name="ref-fox2005"/>
      <w:bookmarkEnd w:id="198"/>
      <w:r w:rsidRPr="00571A26">
        <w:rPr>
          <w:rFonts w:asciiTheme="majorBidi" w:hAnsiTheme="majorBidi" w:cstheme="majorBidi"/>
          <w:sz w:val="28"/>
          <w:szCs w:val="28"/>
        </w:rPr>
        <w:lastRenderedPageBreak/>
        <w:t xml:space="preserve">———. 2005. “To Run or Not to Run for Office: Explaining Nascent Political Ambition.” </w:t>
      </w:r>
      <w:r w:rsidRPr="00571A26">
        <w:rPr>
          <w:rFonts w:asciiTheme="majorBidi" w:hAnsiTheme="majorBidi" w:cstheme="majorBidi"/>
          <w:i/>
          <w:iCs/>
          <w:sz w:val="28"/>
          <w:szCs w:val="28"/>
        </w:rPr>
        <w:t>American Journal of Political Science</w:t>
      </w:r>
      <w:r w:rsidRPr="00571A26">
        <w:rPr>
          <w:rFonts w:asciiTheme="majorBidi" w:hAnsiTheme="majorBidi" w:cstheme="majorBidi"/>
          <w:sz w:val="28"/>
          <w:szCs w:val="28"/>
        </w:rPr>
        <w:t xml:space="preserve"> 49 (3): 642–59.</w:t>
      </w:r>
    </w:p>
    <w:p w14:paraId="20C6366F" w14:textId="77777777" w:rsidR="00165100" w:rsidRPr="00571A26" w:rsidRDefault="007E35F9" w:rsidP="00571A26">
      <w:pPr>
        <w:pStyle w:val="Bibliography"/>
        <w:spacing w:line="480" w:lineRule="auto"/>
        <w:rPr>
          <w:rFonts w:asciiTheme="majorBidi" w:hAnsiTheme="majorBidi" w:cstheme="majorBidi"/>
          <w:sz w:val="28"/>
          <w:szCs w:val="28"/>
        </w:rPr>
      </w:pPr>
      <w:bookmarkStart w:id="200" w:name="ref-fraile2014"/>
      <w:bookmarkEnd w:id="199"/>
      <w:proofErr w:type="spellStart"/>
      <w:r w:rsidRPr="00571A26">
        <w:rPr>
          <w:rFonts w:asciiTheme="majorBidi" w:hAnsiTheme="majorBidi" w:cstheme="majorBidi"/>
          <w:sz w:val="28"/>
          <w:szCs w:val="28"/>
        </w:rPr>
        <w:t>Fraile</w:t>
      </w:r>
      <w:proofErr w:type="spellEnd"/>
      <w:r w:rsidRPr="00571A26">
        <w:rPr>
          <w:rFonts w:asciiTheme="majorBidi" w:hAnsiTheme="majorBidi" w:cstheme="majorBidi"/>
          <w:sz w:val="28"/>
          <w:szCs w:val="28"/>
        </w:rPr>
        <w:t xml:space="preserve">, Marta. 2014. “Do Women Know Less About Politics than Men? The Gender Gap in Political Knowledge in Europe.” </w:t>
      </w:r>
      <w:r w:rsidRPr="00571A26">
        <w:rPr>
          <w:rFonts w:asciiTheme="majorBidi" w:hAnsiTheme="majorBidi" w:cstheme="majorBidi"/>
          <w:i/>
          <w:iCs/>
          <w:sz w:val="28"/>
          <w:szCs w:val="28"/>
        </w:rPr>
        <w:t>Social Politics</w:t>
      </w:r>
      <w:r w:rsidRPr="00571A26">
        <w:rPr>
          <w:rFonts w:asciiTheme="majorBidi" w:hAnsiTheme="majorBidi" w:cstheme="majorBidi"/>
          <w:sz w:val="28"/>
          <w:szCs w:val="28"/>
        </w:rPr>
        <w:t xml:space="preserve"> 21 (2): 261–89.</w:t>
      </w:r>
    </w:p>
    <w:p w14:paraId="6F22FC44" w14:textId="77777777" w:rsidR="00165100" w:rsidRPr="00571A26" w:rsidRDefault="007E35F9" w:rsidP="00571A26">
      <w:pPr>
        <w:pStyle w:val="Bibliography"/>
        <w:spacing w:line="480" w:lineRule="auto"/>
        <w:rPr>
          <w:rFonts w:asciiTheme="majorBidi" w:hAnsiTheme="majorBidi" w:cstheme="majorBidi"/>
          <w:sz w:val="28"/>
          <w:szCs w:val="28"/>
        </w:rPr>
      </w:pPr>
      <w:bookmarkStart w:id="201" w:name="ref-fraile2017"/>
      <w:bookmarkEnd w:id="200"/>
      <w:proofErr w:type="spellStart"/>
      <w:r w:rsidRPr="00571A26">
        <w:rPr>
          <w:rFonts w:asciiTheme="majorBidi" w:hAnsiTheme="majorBidi" w:cstheme="majorBidi"/>
          <w:sz w:val="28"/>
          <w:szCs w:val="28"/>
        </w:rPr>
        <w:t>Fraile</w:t>
      </w:r>
      <w:proofErr w:type="spellEnd"/>
      <w:r w:rsidRPr="00571A26">
        <w:rPr>
          <w:rFonts w:asciiTheme="majorBidi" w:hAnsiTheme="majorBidi" w:cstheme="majorBidi"/>
          <w:sz w:val="28"/>
          <w:szCs w:val="28"/>
        </w:rPr>
        <w:t xml:space="preserve">, Marta, and Raul Gomez. 2017. “Bridging the Enduring Gender Gap in Political Interest in Europe: The Relevance of Promoting Gender Equality.” </w:t>
      </w:r>
      <w:r w:rsidRPr="00571A26">
        <w:rPr>
          <w:rFonts w:asciiTheme="majorBidi" w:hAnsiTheme="majorBidi" w:cstheme="majorBidi"/>
          <w:i/>
          <w:iCs/>
          <w:sz w:val="28"/>
          <w:szCs w:val="28"/>
        </w:rPr>
        <w:t>European Journal of Political Research</w:t>
      </w:r>
      <w:r w:rsidRPr="00571A26">
        <w:rPr>
          <w:rFonts w:asciiTheme="majorBidi" w:hAnsiTheme="majorBidi" w:cstheme="majorBidi"/>
          <w:sz w:val="28"/>
          <w:szCs w:val="28"/>
        </w:rPr>
        <w:t xml:space="preserve"> 56 (3): 601–18.</w:t>
      </w:r>
    </w:p>
    <w:p w14:paraId="2C34A288" w14:textId="77777777" w:rsidR="00165100" w:rsidRPr="00571A26" w:rsidRDefault="007E35F9" w:rsidP="00571A26">
      <w:pPr>
        <w:pStyle w:val="Bibliography"/>
        <w:spacing w:line="480" w:lineRule="auto"/>
        <w:rPr>
          <w:rFonts w:asciiTheme="majorBidi" w:hAnsiTheme="majorBidi" w:cstheme="majorBidi"/>
          <w:sz w:val="28"/>
          <w:szCs w:val="28"/>
        </w:rPr>
      </w:pPr>
      <w:bookmarkStart w:id="202" w:name="ref-fraile2020"/>
      <w:bookmarkEnd w:id="201"/>
      <w:proofErr w:type="spellStart"/>
      <w:r w:rsidRPr="00571A26">
        <w:rPr>
          <w:rFonts w:asciiTheme="majorBidi" w:hAnsiTheme="majorBidi" w:cstheme="majorBidi"/>
          <w:sz w:val="28"/>
          <w:szCs w:val="28"/>
        </w:rPr>
        <w:t>Fraile</w:t>
      </w:r>
      <w:proofErr w:type="spellEnd"/>
      <w:r w:rsidRPr="00571A26">
        <w:rPr>
          <w:rFonts w:asciiTheme="majorBidi" w:hAnsiTheme="majorBidi" w:cstheme="majorBidi"/>
          <w:sz w:val="28"/>
          <w:szCs w:val="28"/>
        </w:rPr>
        <w:t>, Marta, and Irene Sánchez-</w:t>
      </w:r>
      <w:proofErr w:type="spellStart"/>
      <w:r w:rsidRPr="00571A26">
        <w:rPr>
          <w:rFonts w:asciiTheme="majorBidi" w:hAnsiTheme="majorBidi" w:cstheme="majorBidi"/>
          <w:sz w:val="28"/>
          <w:szCs w:val="28"/>
        </w:rPr>
        <w:t>Vıtores</w:t>
      </w:r>
      <w:proofErr w:type="spellEnd"/>
      <w:r w:rsidRPr="00571A26">
        <w:rPr>
          <w:rFonts w:asciiTheme="majorBidi" w:hAnsiTheme="majorBidi" w:cstheme="majorBidi"/>
          <w:sz w:val="28"/>
          <w:szCs w:val="28"/>
        </w:rPr>
        <w:t xml:space="preserve">. 2020. “Tracing the Gender Gap in Political Interest over the Life Span: A Panel Analysis.” </w:t>
      </w:r>
      <w:r w:rsidRPr="00571A26">
        <w:rPr>
          <w:rFonts w:asciiTheme="majorBidi" w:hAnsiTheme="majorBidi" w:cstheme="majorBidi"/>
          <w:i/>
          <w:iCs/>
          <w:sz w:val="28"/>
          <w:szCs w:val="28"/>
        </w:rPr>
        <w:t>Political Psychology</w:t>
      </w:r>
      <w:r w:rsidRPr="00571A26">
        <w:rPr>
          <w:rFonts w:asciiTheme="majorBidi" w:hAnsiTheme="majorBidi" w:cstheme="majorBidi"/>
          <w:sz w:val="28"/>
          <w:szCs w:val="28"/>
        </w:rPr>
        <w:t xml:space="preserve"> 41 (1): 89–106.</w:t>
      </w:r>
    </w:p>
    <w:p w14:paraId="7A4C0F8C" w14:textId="77777777" w:rsidR="00165100" w:rsidRPr="00571A26" w:rsidRDefault="007E35F9" w:rsidP="00571A26">
      <w:pPr>
        <w:pStyle w:val="Bibliography"/>
        <w:spacing w:line="480" w:lineRule="auto"/>
        <w:rPr>
          <w:rFonts w:asciiTheme="majorBidi" w:hAnsiTheme="majorBidi" w:cstheme="majorBidi"/>
          <w:sz w:val="28"/>
          <w:szCs w:val="28"/>
        </w:rPr>
      </w:pPr>
      <w:bookmarkStart w:id="203" w:name="ref-galston2001"/>
      <w:bookmarkEnd w:id="202"/>
      <w:proofErr w:type="spellStart"/>
      <w:r w:rsidRPr="00571A26">
        <w:rPr>
          <w:rFonts w:asciiTheme="majorBidi" w:hAnsiTheme="majorBidi" w:cstheme="majorBidi"/>
          <w:sz w:val="28"/>
          <w:szCs w:val="28"/>
        </w:rPr>
        <w:t>Galston</w:t>
      </w:r>
      <w:proofErr w:type="spellEnd"/>
      <w:r w:rsidRPr="00571A26">
        <w:rPr>
          <w:rFonts w:asciiTheme="majorBidi" w:hAnsiTheme="majorBidi" w:cstheme="majorBidi"/>
          <w:sz w:val="28"/>
          <w:szCs w:val="28"/>
        </w:rPr>
        <w:t xml:space="preserve">, William A. 2001. “Political Knowledge, Political Engagement, and Civic Education.” </w:t>
      </w:r>
      <w:r w:rsidRPr="00571A26">
        <w:rPr>
          <w:rFonts w:asciiTheme="majorBidi" w:hAnsiTheme="majorBidi" w:cstheme="majorBidi"/>
          <w:i/>
          <w:iCs/>
          <w:sz w:val="28"/>
          <w:szCs w:val="28"/>
        </w:rPr>
        <w:t>Annual Review of Political Science</w:t>
      </w:r>
      <w:r w:rsidRPr="00571A26">
        <w:rPr>
          <w:rFonts w:asciiTheme="majorBidi" w:hAnsiTheme="majorBidi" w:cstheme="majorBidi"/>
          <w:sz w:val="28"/>
          <w:szCs w:val="28"/>
        </w:rPr>
        <w:t xml:space="preserve"> 4 (1): 217–34.</w:t>
      </w:r>
    </w:p>
    <w:p w14:paraId="52FD6D63" w14:textId="77777777" w:rsidR="00165100" w:rsidRPr="00571A26" w:rsidRDefault="007E35F9" w:rsidP="00571A26">
      <w:pPr>
        <w:pStyle w:val="Bibliography"/>
        <w:spacing w:line="480" w:lineRule="auto"/>
        <w:rPr>
          <w:rFonts w:asciiTheme="majorBidi" w:hAnsiTheme="majorBidi" w:cstheme="majorBidi"/>
          <w:sz w:val="28"/>
          <w:szCs w:val="28"/>
        </w:rPr>
      </w:pPr>
      <w:bookmarkStart w:id="204" w:name="ref-gidengil2008"/>
      <w:bookmarkEnd w:id="203"/>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Elisabeth, Janine Giles, and </w:t>
      </w:r>
      <w:proofErr w:type="spellStart"/>
      <w:r w:rsidRPr="00571A26">
        <w:rPr>
          <w:rFonts w:asciiTheme="majorBidi" w:hAnsiTheme="majorBidi" w:cstheme="majorBidi"/>
          <w:sz w:val="28"/>
          <w:szCs w:val="28"/>
        </w:rPr>
        <w:t>Melanee</w:t>
      </w:r>
      <w:proofErr w:type="spellEnd"/>
      <w:r w:rsidRPr="00571A26">
        <w:rPr>
          <w:rFonts w:asciiTheme="majorBidi" w:hAnsiTheme="majorBidi" w:cstheme="majorBidi"/>
          <w:sz w:val="28"/>
          <w:szCs w:val="28"/>
        </w:rPr>
        <w:t xml:space="preserve"> Thomas. 2008. “The Gender Gap in Self-Perceived Understanding of Politics in Canada and the United States.” </w:t>
      </w:r>
      <w:r w:rsidRPr="00571A26">
        <w:rPr>
          <w:rFonts w:asciiTheme="majorBidi" w:hAnsiTheme="majorBidi" w:cstheme="majorBidi"/>
          <w:i/>
          <w:iCs/>
          <w:sz w:val="28"/>
          <w:szCs w:val="28"/>
        </w:rPr>
        <w:t>Politics &amp; Gender</w:t>
      </w:r>
      <w:r w:rsidRPr="00571A26">
        <w:rPr>
          <w:rFonts w:asciiTheme="majorBidi" w:hAnsiTheme="majorBidi" w:cstheme="majorBidi"/>
          <w:sz w:val="28"/>
          <w:szCs w:val="28"/>
        </w:rPr>
        <w:t xml:space="preserve"> 4 (4): 535.</w:t>
      </w:r>
    </w:p>
    <w:p w14:paraId="5F5A4ECC" w14:textId="77777777" w:rsidR="00165100" w:rsidRPr="00571A26" w:rsidRDefault="007E35F9" w:rsidP="00571A26">
      <w:pPr>
        <w:pStyle w:val="Bibliography"/>
        <w:spacing w:line="480" w:lineRule="auto"/>
        <w:rPr>
          <w:rFonts w:asciiTheme="majorBidi" w:hAnsiTheme="majorBidi" w:cstheme="majorBidi"/>
          <w:sz w:val="28"/>
          <w:szCs w:val="28"/>
        </w:rPr>
      </w:pPr>
      <w:bookmarkStart w:id="205" w:name="ref-gidengil2005"/>
      <w:bookmarkEnd w:id="204"/>
      <w:proofErr w:type="spellStart"/>
      <w:r w:rsidRPr="00571A26">
        <w:rPr>
          <w:rFonts w:asciiTheme="majorBidi" w:hAnsiTheme="majorBidi" w:cstheme="majorBidi"/>
          <w:sz w:val="28"/>
          <w:szCs w:val="28"/>
        </w:rPr>
        <w:lastRenderedPageBreak/>
        <w:t>Gidengil</w:t>
      </w:r>
      <w:proofErr w:type="spellEnd"/>
      <w:r w:rsidRPr="00571A26">
        <w:rPr>
          <w:rFonts w:asciiTheme="majorBidi" w:hAnsiTheme="majorBidi" w:cstheme="majorBidi"/>
          <w:sz w:val="28"/>
          <w:szCs w:val="28"/>
        </w:rPr>
        <w:t xml:space="preserve">, Elisabeth, Matthew </w:t>
      </w:r>
      <w:proofErr w:type="spellStart"/>
      <w:r w:rsidRPr="00571A26">
        <w:rPr>
          <w:rFonts w:asciiTheme="majorBidi" w:hAnsiTheme="majorBidi" w:cstheme="majorBidi"/>
          <w:sz w:val="28"/>
          <w:szCs w:val="28"/>
        </w:rPr>
        <w:t>Hennigar</w:t>
      </w:r>
      <w:proofErr w:type="spellEnd"/>
      <w:r w:rsidRPr="00571A26">
        <w:rPr>
          <w:rFonts w:asciiTheme="majorBidi" w:hAnsiTheme="majorBidi" w:cstheme="majorBidi"/>
          <w:sz w:val="28"/>
          <w:szCs w:val="28"/>
        </w:rPr>
        <w:t xml:space="preserve">, André </w:t>
      </w:r>
      <w:proofErr w:type="spellStart"/>
      <w:r w:rsidRPr="00571A26">
        <w:rPr>
          <w:rFonts w:asciiTheme="majorBidi" w:hAnsiTheme="majorBidi" w:cstheme="majorBidi"/>
          <w:sz w:val="28"/>
          <w:szCs w:val="28"/>
        </w:rPr>
        <w:t>Blais</w:t>
      </w:r>
      <w:proofErr w:type="spellEnd"/>
      <w:r w:rsidRPr="00571A26">
        <w:rPr>
          <w:rFonts w:asciiTheme="majorBidi" w:hAnsiTheme="majorBidi" w:cstheme="majorBidi"/>
          <w:sz w:val="28"/>
          <w:szCs w:val="28"/>
        </w:rPr>
        <w:t xml:space="preserve">, and Neil </w:t>
      </w:r>
      <w:proofErr w:type="spellStart"/>
      <w:r w:rsidRPr="00571A26">
        <w:rPr>
          <w:rFonts w:asciiTheme="majorBidi" w:hAnsiTheme="majorBidi" w:cstheme="majorBidi"/>
          <w:sz w:val="28"/>
          <w:szCs w:val="28"/>
        </w:rPr>
        <w:t>Nevitte</w:t>
      </w:r>
      <w:proofErr w:type="spellEnd"/>
      <w:r w:rsidRPr="00571A26">
        <w:rPr>
          <w:rFonts w:asciiTheme="majorBidi" w:hAnsiTheme="majorBidi" w:cstheme="majorBidi"/>
          <w:sz w:val="28"/>
          <w:szCs w:val="28"/>
        </w:rPr>
        <w:t xml:space="preserve">. 2005. “Explaining the Gender Gap in Support for the New Right: The Case of Canada.” </w:t>
      </w:r>
      <w:r w:rsidRPr="00571A26">
        <w:rPr>
          <w:rFonts w:asciiTheme="majorBidi" w:hAnsiTheme="majorBidi" w:cstheme="majorBidi"/>
          <w:i/>
          <w:iCs/>
          <w:sz w:val="28"/>
          <w:szCs w:val="28"/>
        </w:rPr>
        <w:t>Comparative Political Studies</w:t>
      </w:r>
      <w:r w:rsidRPr="00571A26">
        <w:rPr>
          <w:rFonts w:asciiTheme="majorBidi" w:hAnsiTheme="majorBidi" w:cstheme="majorBidi"/>
          <w:sz w:val="28"/>
          <w:szCs w:val="28"/>
        </w:rPr>
        <w:t xml:space="preserve"> 38 (10): 1171–95.</w:t>
      </w:r>
    </w:p>
    <w:p w14:paraId="268DCE2A" w14:textId="77777777" w:rsidR="00165100" w:rsidRPr="00571A26" w:rsidRDefault="007E35F9" w:rsidP="00571A26">
      <w:pPr>
        <w:pStyle w:val="Bibliography"/>
        <w:spacing w:line="480" w:lineRule="auto"/>
        <w:rPr>
          <w:rFonts w:asciiTheme="majorBidi" w:hAnsiTheme="majorBidi" w:cstheme="majorBidi"/>
          <w:sz w:val="28"/>
          <w:szCs w:val="28"/>
        </w:rPr>
      </w:pPr>
      <w:bookmarkStart w:id="206" w:name="ref-gidengil2020"/>
      <w:bookmarkEnd w:id="205"/>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Elisabeth, </w:t>
      </w:r>
      <w:proofErr w:type="spellStart"/>
      <w:r w:rsidRPr="00571A26">
        <w:rPr>
          <w:rFonts w:asciiTheme="majorBidi" w:hAnsiTheme="majorBidi" w:cstheme="majorBidi"/>
          <w:sz w:val="28"/>
          <w:szCs w:val="28"/>
        </w:rPr>
        <w:t>Hannu</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Lahtinen</w:t>
      </w:r>
      <w:proofErr w:type="spellEnd"/>
      <w:r w:rsidRPr="00571A26">
        <w:rPr>
          <w:rFonts w:asciiTheme="majorBidi" w:hAnsiTheme="majorBidi" w:cstheme="majorBidi"/>
          <w:sz w:val="28"/>
          <w:szCs w:val="28"/>
        </w:rPr>
        <w:t xml:space="preserve">, Hanna Wass, and Jani </w:t>
      </w:r>
      <w:proofErr w:type="spellStart"/>
      <w:r w:rsidRPr="00571A26">
        <w:rPr>
          <w:rFonts w:asciiTheme="majorBidi" w:hAnsiTheme="majorBidi" w:cstheme="majorBidi"/>
          <w:sz w:val="28"/>
          <w:szCs w:val="28"/>
        </w:rPr>
        <w:t>Erola</w:t>
      </w:r>
      <w:proofErr w:type="spellEnd"/>
      <w:r w:rsidRPr="00571A26">
        <w:rPr>
          <w:rFonts w:asciiTheme="majorBidi" w:hAnsiTheme="majorBidi" w:cstheme="majorBidi"/>
          <w:sz w:val="28"/>
          <w:szCs w:val="28"/>
        </w:rPr>
        <w:t xml:space="preserve">. 2020. “From Generation to Generation: The Role of Grandparents in the Intergenerational Transmission of (Non-) Voting.” </w:t>
      </w:r>
      <w:r w:rsidRPr="00571A26">
        <w:rPr>
          <w:rFonts w:asciiTheme="majorBidi" w:hAnsiTheme="majorBidi" w:cstheme="majorBidi"/>
          <w:i/>
          <w:iCs/>
          <w:sz w:val="28"/>
          <w:szCs w:val="28"/>
        </w:rPr>
        <w:t>Political Research Quarterly</w:t>
      </w:r>
      <w:r w:rsidRPr="00571A26">
        <w:rPr>
          <w:rFonts w:asciiTheme="majorBidi" w:hAnsiTheme="majorBidi" w:cstheme="majorBidi"/>
          <w:sz w:val="28"/>
          <w:szCs w:val="28"/>
        </w:rPr>
        <w:t>.</w:t>
      </w:r>
    </w:p>
    <w:p w14:paraId="292AE3DF" w14:textId="77777777" w:rsidR="00165100" w:rsidRPr="00571A26" w:rsidRDefault="007E35F9" w:rsidP="00571A26">
      <w:pPr>
        <w:pStyle w:val="Bibliography"/>
        <w:spacing w:line="480" w:lineRule="auto"/>
        <w:rPr>
          <w:rFonts w:asciiTheme="majorBidi" w:hAnsiTheme="majorBidi" w:cstheme="majorBidi"/>
          <w:sz w:val="28"/>
          <w:szCs w:val="28"/>
        </w:rPr>
      </w:pPr>
      <w:bookmarkStart w:id="207" w:name="ref-gidengil2010"/>
      <w:bookmarkEnd w:id="206"/>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Elisabeth, Brenda O’Neill, and Lisa Young. 2010. “Her Mother’s Daughter? The Influence of Childhood Socialization on Women’s Political Engagement.” </w:t>
      </w:r>
      <w:r w:rsidRPr="00571A26">
        <w:rPr>
          <w:rFonts w:asciiTheme="majorBidi" w:hAnsiTheme="majorBidi" w:cstheme="majorBidi"/>
          <w:i/>
          <w:iCs/>
          <w:sz w:val="28"/>
          <w:szCs w:val="28"/>
        </w:rPr>
        <w:t>Journal of Women, Politics &amp; Policy</w:t>
      </w:r>
      <w:r w:rsidRPr="00571A26">
        <w:rPr>
          <w:rFonts w:asciiTheme="majorBidi" w:hAnsiTheme="majorBidi" w:cstheme="majorBidi"/>
          <w:sz w:val="28"/>
          <w:szCs w:val="28"/>
        </w:rPr>
        <w:t xml:space="preserve"> 31 (4): 334–55.</w:t>
      </w:r>
    </w:p>
    <w:p w14:paraId="6D74A7D8" w14:textId="77777777" w:rsidR="00165100" w:rsidRPr="00571A26" w:rsidRDefault="007E35F9" w:rsidP="00571A26">
      <w:pPr>
        <w:pStyle w:val="Bibliography"/>
        <w:spacing w:line="480" w:lineRule="auto"/>
        <w:rPr>
          <w:rFonts w:asciiTheme="majorBidi" w:hAnsiTheme="majorBidi" w:cstheme="majorBidi"/>
          <w:sz w:val="28"/>
          <w:szCs w:val="28"/>
        </w:rPr>
      </w:pPr>
      <w:bookmarkStart w:id="208" w:name="ref-gidengil2016"/>
      <w:bookmarkEnd w:id="207"/>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Elisabeth, Hanna Wass, and Maria </w:t>
      </w:r>
      <w:proofErr w:type="spellStart"/>
      <w:r w:rsidRPr="00571A26">
        <w:rPr>
          <w:rFonts w:asciiTheme="majorBidi" w:hAnsiTheme="majorBidi" w:cstheme="majorBidi"/>
          <w:sz w:val="28"/>
          <w:szCs w:val="28"/>
        </w:rPr>
        <w:t>Valaste</w:t>
      </w:r>
      <w:proofErr w:type="spellEnd"/>
      <w:r w:rsidRPr="00571A26">
        <w:rPr>
          <w:rFonts w:asciiTheme="majorBidi" w:hAnsiTheme="majorBidi" w:cstheme="majorBidi"/>
          <w:sz w:val="28"/>
          <w:szCs w:val="28"/>
        </w:rPr>
        <w:t xml:space="preserve">. 2016. “Political Socialization and Voting: The Parent–Child Link in Turnout.” </w:t>
      </w:r>
      <w:r w:rsidRPr="00571A26">
        <w:rPr>
          <w:rFonts w:asciiTheme="majorBidi" w:hAnsiTheme="majorBidi" w:cstheme="majorBidi"/>
          <w:i/>
          <w:iCs/>
          <w:sz w:val="28"/>
          <w:szCs w:val="28"/>
        </w:rPr>
        <w:t>Political Research Quarterly</w:t>
      </w:r>
      <w:r w:rsidRPr="00571A26">
        <w:rPr>
          <w:rFonts w:asciiTheme="majorBidi" w:hAnsiTheme="majorBidi" w:cstheme="majorBidi"/>
          <w:sz w:val="28"/>
          <w:szCs w:val="28"/>
        </w:rPr>
        <w:t xml:space="preserve"> 69 (2): 373–83.</w:t>
      </w:r>
    </w:p>
    <w:p w14:paraId="2F57EE66" w14:textId="77777777" w:rsidR="00165100" w:rsidRPr="00571A26" w:rsidRDefault="007E35F9" w:rsidP="00571A26">
      <w:pPr>
        <w:pStyle w:val="Bibliography"/>
        <w:spacing w:line="480" w:lineRule="auto"/>
        <w:rPr>
          <w:rFonts w:asciiTheme="majorBidi" w:hAnsiTheme="majorBidi" w:cstheme="majorBidi"/>
          <w:sz w:val="28"/>
          <w:szCs w:val="28"/>
        </w:rPr>
      </w:pPr>
      <w:bookmarkStart w:id="209" w:name="ref-godfrey2014"/>
      <w:bookmarkEnd w:id="208"/>
      <w:r w:rsidRPr="00571A26">
        <w:rPr>
          <w:rFonts w:asciiTheme="majorBidi" w:hAnsiTheme="majorBidi" w:cstheme="majorBidi"/>
          <w:sz w:val="28"/>
          <w:szCs w:val="28"/>
        </w:rPr>
        <w:t xml:space="preserve">Godfrey, Erin B, and Justina </w:t>
      </w:r>
      <w:proofErr w:type="spellStart"/>
      <w:r w:rsidRPr="00571A26">
        <w:rPr>
          <w:rFonts w:asciiTheme="majorBidi" w:hAnsiTheme="majorBidi" w:cstheme="majorBidi"/>
          <w:sz w:val="28"/>
          <w:szCs w:val="28"/>
        </w:rPr>
        <w:t>Kamiel</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Grayman</w:t>
      </w:r>
      <w:proofErr w:type="spellEnd"/>
      <w:r w:rsidRPr="00571A26">
        <w:rPr>
          <w:rFonts w:asciiTheme="majorBidi" w:hAnsiTheme="majorBidi" w:cstheme="majorBidi"/>
          <w:sz w:val="28"/>
          <w:szCs w:val="28"/>
        </w:rPr>
        <w:t xml:space="preserve">. 2014. “Teaching Citizens: The Role of Open Classroom Climate in Fostering Critical Consciousness Among Youth.” </w:t>
      </w:r>
      <w:r w:rsidRPr="00571A26">
        <w:rPr>
          <w:rFonts w:asciiTheme="majorBidi" w:hAnsiTheme="majorBidi" w:cstheme="majorBidi"/>
          <w:i/>
          <w:iCs/>
          <w:sz w:val="28"/>
          <w:szCs w:val="28"/>
        </w:rPr>
        <w:t>Journal of Youth and Adolescence</w:t>
      </w:r>
      <w:r w:rsidRPr="00571A26">
        <w:rPr>
          <w:rFonts w:asciiTheme="majorBidi" w:hAnsiTheme="majorBidi" w:cstheme="majorBidi"/>
          <w:sz w:val="28"/>
          <w:szCs w:val="28"/>
        </w:rPr>
        <w:t xml:space="preserve"> 43 (11): 1801–17.</w:t>
      </w:r>
    </w:p>
    <w:p w14:paraId="5B618C4E" w14:textId="77777777" w:rsidR="00165100" w:rsidRPr="00571A26" w:rsidRDefault="007E35F9" w:rsidP="00571A26">
      <w:pPr>
        <w:pStyle w:val="Bibliography"/>
        <w:spacing w:line="480" w:lineRule="auto"/>
        <w:rPr>
          <w:rFonts w:asciiTheme="majorBidi" w:hAnsiTheme="majorBidi" w:cstheme="majorBidi"/>
          <w:sz w:val="28"/>
          <w:szCs w:val="28"/>
        </w:rPr>
      </w:pPr>
      <w:bookmarkStart w:id="210" w:name="ref-golder2017"/>
      <w:bookmarkEnd w:id="209"/>
      <w:r w:rsidRPr="00571A26">
        <w:rPr>
          <w:rFonts w:asciiTheme="majorBidi" w:hAnsiTheme="majorBidi" w:cstheme="majorBidi"/>
          <w:sz w:val="28"/>
          <w:szCs w:val="28"/>
        </w:rPr>
        <w:t xml:space="preserve">Golder, Sona N., Laura B. Stephenson, </w:t>
      </w:r>
      <w:proofErr w:type="spellStart"/>
      <w:r w:rsidRPr="00571A26">
        <w:rPr>
          <w:rFonts w:asciiTheme="majorBidi" w:hAnsiTheme="majorBidi" w:cstheme="majorBidi"/>
          <w:sz w:val="28"/>
          <w:szCs w:val="28"/>
        </w:rPr>
        <w:t>Karine</w:t>
      </w:r>
      <w:proofErr w:type="spellEnd"/>
      <w:r w:rsidRPr="00571A26">
        <w:rPr>
          <w:rFonts w:asciiTheme="majorBidi" w:hAnsiTheme="majorBidi" w:cstheme="majorBidi"/>
          <w:sz w:val="28"/>
          <w:szCs w:val="28"/>
        </w:rPr>
        <w:t xml:space="preserve"> Van der </w:t>
      </w:r>
      <w:proofErr w:type="spellStart"/>
      <w:r w:rsidRPr="00571A26">
        <w:rPr>
          <w:rFonts w:asciiTheme="majorBidi" w:hAnsiTheme="majorBidi" w:cstheme="majorBidi"/>
          <w:sz w:val="28"/>
          <w:szCs w:val="28"/>
        </w:rPr>
        <w:t>Straeten</w:t>
      </w:r>
      <w:proofErr w:type="spellEnd"/>
      <w:r w:rsidRPr="00571A26">
        <w:rPr>
          <w:rFonts w:asciiTheme="majorBidi" w:hAnsiTheme="majorBidi" w:cstheme="majorBidi"/>
          <w:sz w:val="28"/>
          <w:szCs w:val="28"/>
        </w:rPr>
        <w:t xml:space="preserve">, André </w:t>
      </w:r>
      <w:proofErr w:type="spellStart"/>
      <w:r w:rsidRPr="00571A26">
        <w:rPr>
          <w:rFonts w:asciiTheme="majorBidi" w:hAnsiTheme="majorBidi" w:cstheme="majorBidi"/>
          <w:sz w:val="28"/>
          <w:szCs w:val="28"/>
        </w:rPr>
        <w:t>Blais</w:t>
      </w:r>
      <w:proofErr w:type="spellEnd"/>
      <w:r w:rsidRPr="00571A26">
        <w:rPr>
          <w:rFonts w:asciiTheme="majorBidi" w:hAnsiTheme="majorBidi" w:cstheme="majorBidi"/>
          <w:sz w:val="28"/>
          <w:szCs w:val="28"/>
        </w:rPr>
        <w:t xml:space="preserve">, Damien Bol, Philipp </w:t>
      </w:r>
      <w:proofErr w:type="spellStart"/>
      <w:r w:rsidRPr="00571A26">
        <w:rPr>
          <w:rFonts w:asciiTheme="majorBidi" w:hAnsiTheme="majorBidi" w:cstheme="majorBidi"/>
          <w:sz w:val="28"/>
          <w:szCs w:val="28"/>
        </w:rPr>
        <w:t>Harfst</w:t>
      </w:r>
      <w:proofErr w:type="spellEnd"/>
      <w:r w:rsidRPr="00571A26">
        <w:rPr>
          <w:rFonts w:asciiTheme="majorBidi" w:hAnsiTheme="majorBidi" w:cstheme="majorBidi"/>
          <w:sz w:val="28"/>
          <w:szCs w:val="28"/>
        </w:rPr>
        <w:t xml:space="preserve">, and Jean-François </w:t>
      </w:r>
      <w:proofErr w:type="spellStart"/>
      <w:r w:rsidRPr="00571A26">
        <w:rPr>
          <w:rFonts w:asciiTheme="majorBidi" w:hAnsiTheme="majorBidi" w:cstheme="majorBidi"/>
          <w:sz w:val="28"/>
          <w:szCs w:val="28"/>
        </w:rPr>
        <w:t>Laslier</w:t>
      </w:r>
      <w:proofErr w:type="spellEnd"/>
      <w:r w:rsidRPr="00571A26">
        <w:rPr>
          <w:rFonts w:asciiTheme="majorBidi" w:hAnsiTheme="majorBidi" w:cstheme="majorBidi"/>
          <w:sz w:val="28"/>
          <w:szCs w:val="28"/>
        </w:rPr>
        <w:t xml:space="preserve">. 2017. “Votes for </w:t>
      </w:r>
      <w:r w:rsidRPr="00571A26">
        <w:rPr>
          <w:rFonts w:asciiTheme="majorBidi" w:hAnsiTheme="majorBidi" w:cstheme="majorBidi"/>
          <w:sz w:val="28"/>
          <w:szCs w:val="28"/>
        </w:rPr>
        <w:lastRenderedPageBreak/>
        <w:t xml:space="preserve">Women: Electoral Systems and Support for Female Candidates.” </w:t>
      </w:r>
      <w:r w:rsidRPr="00571A26">
        <w:rPr>
          <w:rFonts w:asciiTheme="majorBidi" w:hAnsiTheme="majorBidi" w:cstheme="majorBidi"/>
          <w:i/>
          <w:iCs/>
          <w:sz w:val="28"/>
          <w:szCs w:val="28"/>
        </w:rPr>
        <w:t>Politics &amp; Gender</w:t>
      </w:r>
      <w:r w:rsidRPr="00571A26">
        <w:rPr>
          <w:rFonts w:asciiTheme="majorBidi" w:hAnsiTheme="majorBidi" w:cstheme="majorBidi"/>
          <w:sz w:val="28"/>
          <w:szCs w:val="28"/>
        </w:rPr>
        <w:t xml:space="preserve"> 13 (1): 107–31.</w:t>
      </w:r>
    </w:p>
    <w:p w14:paraId="48507097" w14:textId="77777777" w:rsidR="00165100" w:rsidRPr="00571A26" w:rsidRDefault="007E35F9" w:rsidP="00571A26">
      <w:pPr>
        <w:pStyle w:val="Bibliography"/>
        <w:spacing w:line="480" w:lineRule="auto"/>
        <w:rPr>
          <w:rFonts w:asciiTheme="majorBidi" w:hAnsiTheme="majorBidi" w:cstheme="majorBidi"/>
          <w:sz w:val="28"/>
          <w:szCs w:val="28"/>
        </w:rPr>
      </w:pPr>
      <w:bookmarkStart w:id="211" w:name="ref-gouvias2018"/>
      <w:bookmarkEnd w:id="210"/>
      <w:proofErr w:type="spellStart"/>
      <w:r w:rsidRPr="00571A26">
        <w:rPr>
          <w:rFonts w:asciiTheme="majorBidi" w:hAnsiTheme="majorBidi" w:cstheme="majorBidi"/>
          <w:sz w:val="28"/>
          <w:szCs w:val="28"/>
        </w:rPr>
        <w:t>Gouvias</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Dionysios</w:t>
      </w:r>
      <w:proofErr w:type="spellEnd"/>
      <w:r w:rsidRPr="00571A26">
        <w:rPr>
          <w:rFonts w:asciiTheme="majorBidi" w:hAnsiTheme="majorBidi" w:cstheme="majorBidi"/>
          <w:sz w:val="28"/>
          <w:szCs w:val="28"/>
        </w:rPr>
        <w:t xml:space="preserve">, and Christos </w:t>
      </w:r>
      <w:proofErr w:type="spellStart"/>
      <w:r w:rsidRPr="00571A26">
        <w:rPr>
          <w:rFonts w:asciiTheme="majorBidi" w:hAnsiTheme="majorBidi" w:cstheme="majorBidi"/>
          <w:sz w:val="28"/>
          <w:szCs w:val="28"/>
        </w:rPr>
        <w:t>Alexopoulos</w:t>
      </w:r>
      <w:proofErr w:type="spellEnd"/>
      <w:r w:rsidRPr="00571A26">
        <w:rPr>
          <w:rFonts w:asciiTheme="majorBidi" w:hAnsiTheme="majorBidi" w:cstheme="majorBidi"/>
          <w:sz w:val="28"/>
          <w:szCs w:val="28"/>
        </w:rPr>
        <w:t xml:space="preserve">. 2018. “Sexist Stereotypes in the Language Textbooks of the Greek Primary School: A Multidimensional Approach.” </w:t>
      </w:r>
      <w:r w:rsidRPr="00571A26">
        <w:rPr>
          <w:rFonts w:asciiTheme="majorBidi" w:hAnsiTheme="majorBidi" w:cstheme="majorBidi"/>
          <w:i/>
          <w:iCs/>
          <w:sz w:val="28"/>
          <w:szCs w:val="28"/>
        </w:rPr>
        <w:t>Gender and Education</w:t>
      </w:r>
      <w:r w:rsidRPr="00571A26">
        <w:rPr>
          <w:rFonts w:asciiTheme="majorBidi" w:hAnsiTheme="majorBidi" w:cstheme="majorBidi"/>
          <w:sz w:val="28"/>
          <w:szCs w:val="28"/>
        </w:rPr>
        <w:t xml:space="preserve"> 30 (5): 642–62.</w:t>
      </w:r>
    </w:p>
    <w:p w14:paraId="50FC2C0B" w14:textId="77777777" w:rsidR="00165100" w:rsidRPr="00571A26" w:rsidRDefault="007E35F9" w:rsidP="00571A26">
      <w:pPr>
        <w:pStyle w:val="Bibliography"/>
        <w:spacing w:line="480" w:lineRule="auto"/>
        <w:rPr>
          <w:rFonts w:asciiTheme="majorBidi" w:hAnsiTheme="majorBidi" w:cstheme="majorBidi"/>
          <w:sz w:val="28"/>
          <w:szCs w:val="28"/>
        </w:rPr>
      </w:pPr>
      <w:bookmarkStart w:id="212" w:name="ref-hatemi2012"/>
      <w:bookmarkEnd w:id="211"/>
      <w:r w:rsidRPr="00571A26">
        <w:rPr>
          <w:rFonts w:asciiTheme="majorBidi" w:hAnsiTheme="majorBidi" w:cstheme="majorBidi"/>
          <w:sz w:val="28"/>
          <w:szCs w:val="28"/>
        </w:rPr>
        <w:t xml:space="preserve">Hatemi, Peter K., Rose McDermott, J. Michael Bailey, and Nicholas G. Martin. 2012. “The Different Effects of Gender and Sex on Vote Choice.” </w:t>
      </w:r>
      <w:r w:rsidRPr="00571A26">
        <w:rPr>
          <w:rFonts w:asciiTheme="majorBidi" w:hAnsiTheme="majorBidi" w:cstheme="majorBidi"/>
          <w:i/>
          <w:iCs/>
          <w:sz w:val="28"/>
          <w:szCs w:val="28"/>
        </w:rPr>
        <w:t>Political Research Quarterly</w:t>
      </w:r>
      <w:r w:rsidRPr="00571A26">
        <w:rPr>
          <w:rFonts w:asciiTheme="majorBidi" w:hAnsiTheme="majorBidi" w:cstheme="majorBidi"/>
          <w:sz w:val="28"/>
          <w:szCs w:val="28"/>
        </w:rPr>
        <w:t xml:space="preserve"> 65 (1): 76–92.</w:t>
      </w:r>
    </w:p>
    <w:p w14:paraId="75327E01" w14:textId="77777777" w:rsidR="00165100" w:rsidRPr="00571A26" w:rsidRDefault="007E35F9" w:rsidP="00571A26">
      <w:pPr>
        <w:pStyle w:val="Bibliography"/>
        <w:spacing w:line="480" w:lineRule="auto"/>
        <w:rPr>
          <w:rFonts w:asciiTheme="majorBidi" w:hAnsiTheme="majorBidi" w:cstheme="majorBidi"/>
          <w:sz w:val="28"/>
          <w:szCs w:val="28"/>
        </w:rPr>
      </w:pPr>
      <w:bookmarkStart w:id="213" w:name="ref-hayes1993"/>
      <w:bookmarkEnd w:id="212"/>
      <w:r w:rsidRPr="00571A26">
        <w:rPr>
          <w:rFonts w:asciiTheme="majorBidi" w:hAnsiTheme="majorBidi" w:cstheme="majorBidi"/>
          <w:sz w:val="28"/>
          <w:szCs w:val="28"/>
        </w:rPr>
        <w:t xml:space="preserve">Hayes, Bernadette C., and Clive S. Bean. 1993. “Gender and Local Political Interest: Some International Comparisons.” </w:t>
      </w:r>
      <w:r w:rsidRPr="00571A26">
        <w:rPr>
          <w:rFonts w:asciiTheme="majorBidi" w:hAnsiTheme="majorBidi" w:cstheme="majorBidi"/>
          <w:i/>
          <w:iCs/>
          <w:sz w:val="28"/>
          <w:szCs w:val="28"/>
        </w:rPr>
        <w:t>Political Studies</w:t>
      </w:r>
      <w:r w:rsidRPr="00571A26">
        <w:rPr>
          <w:rFonts w:asciiTheme="majorBidi" w:hAnsiTheme="majorBidi" w:cstheme="majorBidi"/>
          <w:sz w:val="28"/>
          <w:szCs w:val="28"/>
        </w:rPr>
        <w:t xml:space="preserve"> 41 (4): 672–82.</w:t>
      </w:r>
    </w:p>
    <w:p w14:paraId="2D18EEAA" w14:textId="77777777" w:rsidR="00165100" w:rsidRPr="00571A26" w:rsidRDefault="007E35F9" w:rsidP="00571A26">
      <w:pPr>
        <w:pStyle w:val="Bibliography"/>
        <w:spacing w:line="480" w:lineRule="auto"/>
        <w:rPr>
          <w:rFonts w:asciiTheme="majorBidi" w:hAnsiTheme="majorBidi" w:cstheme="majorBidi"/>
          <w:sz w:val="28"/>
          <w:szCs w:val="28"/>
        </w:rPr>
      </w:pPr>
      <w:bookmarkStart w:id="214" w:name="ref-holli2010"/>
      <w:bookmarkEnd w:id="213"/>
      <w:r w:rsidRPr="00571A26">
        <w:rPr>
          <w:rFonts w:asciiTheme="majorBidi" w:hAnsiTheme="majorBidi" w:cstheme="majorBidi"/>
          <w:sz w:val="28"/>
          <w:szCs w:val="28"/>
        </w:rPr>
        <w:t xml:space="preserve">Holli, Anne Maria, and Hanna Wass. 2010. “Gender-Based Voting in the Parliamentary Elections of 2007 in Finland.” </w:t>
      </w:r>
      <w:r w:rsidRPr="00571A26">
        <w:rPr>
          <w:rFonts w:asciiTheme="majorBidi" w:hAnsiTheme="majorBidi" w:cstheme="majorBidi"/>
          <w:i/>
          <w:iCs/>
          <w:sz w:val="28"/>
          <w:szCs w:val="28"/>
        </w:rPr>
        <w:t>European Journal of Political Research</w:t>
      </w:r>
      <w:r w:rsidRPr="00571A26">
        <w:rPr>
          <w:rFonts w:asciiTheme="majorBidi" w:hAnsiTheme="majorBidi" w:cstheme="majorBidi"/>
          <w:sz w:val="28"/>
          <w:szCs w:val="28"/>
        </w:rPr>
        <w:t xml:space="preserve"> 49 (5): 598–630.</w:t>
      </w:r>
    </w:p>
    <w:p w14:paraId="3088C4CD" w14:textId="77777777" w:rsidR="00165100" w:rsidRPr="00571A26" w:rsidRDefault="007E35F9" w:rsidP="00571A26">
      <w:pPr>
        <w:pStyle w:val="Bibliography"/>
        <w:spacing w:line="480" w:lineRule="auto"/>
        <w:rPr>
          <w:rFonts w:asciiTheme="majorBidi" w:hAnsiTheme="majorBidi" w:cstheme="majorBidi"/>
          <w:sz w:val="28"/>
          <w:szCs w:val="28"/>
        </w:rPr>
      </w:pPr>
      <w:bookmarkStart w:id="215" w:name="ref-hooghe2015"/>
      <w:bookmarkEnd w:id="214"/>
      <w:proofErr w:type="spellStart"/>
      <w:r w:rsidRPr="00571A26">
        <w:rPr>
          <w:rFonts w:asciiTheme="majorBidi" w:hAnsiTheme="majorBidi" w:cstheme="majorBidi"/>
          <w:sz w:val="28"/>
          <w:szCs w:val="28"/>
        </w:rPr>
        <w:t>Hooghe</w:t>
      </w:r>
      <w:proofErr w:type="spellEnd"/>
      <w:r w:rsidRPr="00571A26">
        <w:rPr>
          <w:rFonts w:asciiTheme="majorBidi" w:hAnsiTheme="majorBidi" w:cstheme="majorBidi"/>
          <w:sz w:val="28"/>
          <w:szCs w:val="28"/>
        </w:rPr>
        <w:t xml:space="preserve">, Marc, and Joris Boonen. 2015. “The Intergenerational Transmission of Voting Intentions in a Multiparty Setting: An Analysis of Voting Intentions and Political Discussion Among 15-Year-Old Adolescents and their Parents in Belgium.” </w:t>
      </w:r>
      <w:r w:rsidRPr="00571A26">
        <w:rPr>
          <w:rFonts w:asciiTheme="majorBidi" w:hAnsiTheme="majorBidi" w:cstheme="majorBidi"/>
          <w:i/>
          <w:iCs/>
          <w:sz w:val="28"/>
          <w:szCs w:val="28"/>
        </w:rPr>
        <w:t>Youth &amp; Society</w:t>
      </w:r>
      <w:r w:rsidRPr="00571A26">
        <w:rPr>
          <w:rFonts w:asciiTheme="majorBidi" w:hAnsiTheme="majorBidi" w:cstheme="majorBidi"/>
          <w:sz w:val="28"/>
          <w:szCs w:val="28"/>
        </w:rPr>
        <w:t xml:space="preserve"> 47 (1): 125–47.</w:t>
      </w:r>
    </w:p>
    <w:p w14:paraId="09F2CC89" w14:textId="77777777" w:rsidR="00165100" w:rsidRPr="00571A26" w:rsidRDefault="007E35F9" w:rsidP="00571A26">
      <w:pPr>
        <w:pStyle w:val="Bibliography"/>
        <w:spacing w:line="480" w:lineRule="auto"/>
        <w:rPr>
          <w:rFonts w:asciiTheme="majorBidi" w:hAnsiTheme="majorBidi" w:cstheme="majorBidi"/>
          <w:sz w:val="28"/>
          <w:szCs w:val="28"/>
        </w:rPr>
      </w:pPr>
      <w:bookmarkStart w:id="216" w:name="ref-hooghe2004"/>
      <w:bookmarkEnd w:id="215"/>
      <w:proofErr w:type="spellStart"/>
      <w:r w:rsidRPr="00571A26">
        <w:rPr>
          <w:rFonts w:asciiTheme="majorBidi" w:hAnsiTheme="majorBidi" w:cstheme="majorBidi"/>
          <w:sz w:val="28"/>
          <w:szCs w:val="28"/>
        </w:rPr>
        <w:lastRenderedPageBreak/>
        <w:t>Hooghe</w:t>
      </w:r>
      <w:proofErr w:type="spellEnd"/>
      <w:r w:rsidRPr="00571A26">
        <w:rPr>
          <w:rFonts w:asciiTheme="majorBidi" w:hAnsiTheme="majorBidi" w:cstheme="majorBidi"/>
          <w:sz w:val="28"/>
          <w:szCs w:val="28"/>
        </w:rPr>
        <w:t xml:space="preserve">, Marc, and </w:t>
      </w:r>
      <w:proofErr w:type="spellStart"/>
      <w:r w:rsidRPr="00571A26">
        <w:rPr>
          <w:rFonts w:asciiTheme="majorBidi" w:hAnsiTheme="majorBidi" w:cstheme="majorBidi"/>
          <w:sz w:val="28"/>
          <w:szCs w:val="28"/>
        </w:rPr>
        <w:t>Dietlind</w:t>
      </w:r>
      <w:proofErr w:type="spellEnd"/>
      <w:r w:rsidRPr="00571A26">
        <w:rPr>
          <w:rFonts w:asciiTheme="majorBidi" w:hAnsiTheme="majorBidi" w:cstheme="majorBidi"/>
          <w:sz w:val="28"/>
          <w:szCs w:val="28"/>
        </w:rPr>
        <w:t xml:space="preserve"> Stolle. 2004. “Good Girls Go to the Polling Booth, Bad Boys Go Everywhere: Gender Differences in Anticipated Political Participation among American Fourteen-Year-Olds.” </w:t>
      </w:r>
      <w:r w:rsidRPr="00571A26">
        <w:rPr>
          <w:rFonts w:asciiTheme="majorBidi" w:hAnsiTheme="majorBidi" w:cstheme="majorBidi"/>
          <w:i/>
          <w:iCs/>
          <w:sz w:val="28"/>
          <w:szCs w:val="28"/>
        </w:rPr>
        <w:t>Women &amp; Politics</w:t>
      </w:r>
      <w:r w:rsidRPr="00571A26">
        <w:rPr>
          <w:rFonts w:asciiTheme="majorBidi" w:hAnsiTheme="majorBidi" w:cstheme="majorBidi"/>
          <w:sz w:val="28"/>
          <w:szCs w:val="28"/>
        </w:rPr>
        <w:t xml:space="preserve"> 26 (3-4): 1–23.</w:t>
      </w:r>
    </w:p>
    <w:p w14:paraId="429D5200" w14:textId="77777777" w:rsidR="00165100" w:rsidRPr="00571A26" w:rsidRDefault="007E35F9" w:rsidP="00571A26">
      <w:pPr>
        <w:pStyle w:val="Bibliography"/>
        <w:spacing w:line="480" w:lineRule="auto"/>
        <w:rPr>
          <w:rFonts w:asciiTheme="majorBidi" w:hAnsiTheme="majorBidi" w:cstheme="majorBidi"/>
          <w:sz w:val="28"/>
          <w:szCs w:val="28"/>
        </w:rPr>
      </w:pPr>
      <w:bookmarkStart w:id="217" w:name="ref-hoskins2012"/>
      <w:bookmarkEnd w:id="216"/>
      <w:r w:rsidRPr="00571A26">
        <w:rPr>
          <w:rFonts w:asciiTheme="majorBidi" w:hAnsiTheme="majorBidi" w:cstheme="majorBidi"/>
          <w:sz w:val="28"/>
          <w:szCs w:val="28"/>
        </w:rPr>
        <w:t xml:space="preserve">Hoskins, Bryony, Jan Germen </w:t>
      </w:r>
      <w:proofErr w:type="spellStart"/>
      <w:r w:rsidRPr="00571A26">
        <w:rPr>
          <w:rFonts w:asciiTheme="majorBidi" w:hAnsiTheme="majorBidi" w:cstheme="majorBidi"/>
          <w:sz w:val="28"/>
          <w:szCs w:val="28"/>
        </w:rPr>
        <w:t>Janmaat</w:t>
      </w:r>
      <w:proofErr w:type="spellEnd"/>
      <w:r w:rsidRPr="00571A26">
        <w:rPr>
          <w:rFonts w:asciiTheme="majorBidi" w:hAnsiTheme="majorBidi" w:cstheme="majorBidi"/>
          <w:sz w:val="28"/>
          <w:szCs w:val="28"/>
        </w:rPr>
        <w:t xml:space="preserve">, and Ernesto </w:t>
      </w:r>
      <w:proofErr w:type="spellStart"/>
      <w:r w:rsidRPr="00571A26">
        <w:rPr>
          <w:rFonts w:asciiTheme="majorBidi" w:hAnsiTheme="majorBidi" w:cstheme="majorBidi"/>
          <w:sz w:val="28"/>
          <w:szCs w:val="28"/>
        </w:rPr>
        <w:t>Villalba</w:t>
      </w:r>
      <w:proofErr w:type="spellEnd"/>
      <w:r w:rsidRPr="00571A26">
        <w:rPr>
          <w:rFonts w:asciiTheme="majorBidi" w:hAnsiTheme="majorBidi" w:cstheme="majorBidi"/>
          <w:sz w:val="28"/>
          <w:szCs w:val="28"/>
        </w:rPr>
        <w:t xml:space="preserve">. 2012. “Learning Citizenship through Social Participation Outside and Inside School: An International, Multilevel Study of Young People’s Learning of Citizenship.” </w:t>
      </w:r>
      <w:r w:rsidRPr="00571A26">
        <w:rPr>
          <w:rFonts w:asciiTheme="majorBidi" w:hAnsiTheme="majorBidi" w:cstheme="majorBidi"/>
          <w:i/>
          <w:iCs/>
          <w:sz w:val="28"/>
          <w:szCs w:val="28"/>
        </w:rPr>
        <w:t>British Educational Research Journal</w:t>
      </w:r>
      <w:r w:rsidRPr="00571A26">
        <w:rPr>
          <w:rFonts w:asciiTheme="majorBidi" w:hAnsiTheme="majorBidi" w:cstheme="majorBidi"/>
          <w:sz w:val="28"/>
          <w:szCs w:val="28"/>
        </w:rPr>
        <w:t xml:space="preserve"> 38 (3): 419–46.</w:t>
      </w:r>
    </w:p>
    <w:p w14:paraId="285FA69D" w14:textId="77777777" w:rsidR="00165100" w:rsidRPr="00571A26" w:rsidRDefault="007E35F9" w:rsidP="00571A26">
      <w:pPr>
        <w:pStyle w:val="Bibliography"/>
        <w:spacing w:line="480" w:lineRule="auto"/>
        <w:rPr>
          <w:rFonts w:asciiTheme="majorBidi" w:hAnsiTheme="majorBidi" w:cstheme="majorBidi"/>
          <w:sz w:val="28"/>
          <w:szCs w:val="28"/>
        </w:rPr>
      </w:pPr>
      <w:bookmarkStart w:id="218" w:name="ref-huckfeldt1995"/>
      <w:bookmarkEnd w:id="217"/>
      <w:proofErr w:type="spellStart"/>
      <w:r w:rsidRPr="00571A26">
        <w:rPr>
          <w:rFonts w:asciiTheme="majorBidi" w:hAnsiTheme="majorBidi" w:cstheme="majorBidi"/>
          <w:sz w:val="28"/>
          <w:szCs w:val="28"/>
        </w:rPr>
        <w:t>Huckfeldt</w:t>
      </w:r>
      <w:proofErr w:type="spellEnd"/>
      <w:r w:rsidRPr="00571A26">
        <w:rPr>
          <w:rFonts w:asciiTheme="majorBidi" w:hAnsiTheme="majorBidi" w:cstheme="majorBidi"/>
          <w:sz w:val="28"/>
          <w:szCs w:val="28"/>
        </w:rPr>
        <w:t xml:space="preserve">, Robert, and John Sprague. 1995. “Gender Effects on Political Discussion: The Political Networks of Men and Women.” In </w:t>
      </w:r>
      <w:r w:rsidRPr="00571A26">
        <w:rPr>
          <w:rFonts w:asciiTheme="majorBidi" w:hAnsiTheme="majorBidi" w:cstheme="majorBidi"/>
          <w:i/>
          <w:iCs/>
          <w:sz w:val="28"/>
          <w:szCs w:val="28"/>
        </w:rPr>
        <w:t>Citizens, Politics and Social Communication: Information and Influence in an Election Campaign</w:t>
      </w:r>
      <w:r w:rsidRPr="00571A26">
        <w:rPr>
          <w:rFonts w:asciiTheme="majorBidi" w:hAnsiTheme="majorBidi" w:cstheme="majorBidi"/>
          <w:sz w:val="28"/>
          <w:szCs w:val="28"/>
        </w:rPr>
        <w:t>. Cambridge University Press.</w:t>
      </w:r>
    </w:p>
    <w:p w14:paraId="78879BFD" w14:textId="77777777" w:rsidR="00165100" w:rsidRPr="00571A26" w:rsidRDefault="007E35F9" w:rsidP="00571A26">
      <w:pPr>
        <w:pStyle w:val="Bibliography"/>
        <w:spacing w:line="480" w:lineRule="auto"/>
        <w:rPr>
          <w:rFonts w:asciiTheme="majorBidi" w:hAnsiTheme="majorBidi" w:cstheme="majorBidi"/>
          <w:sz w:val="28"/>
          <w:szCs w:val="28"/>
        </w:rPr>
      </w:pPr>
      <w:bookmarkStart w:id="219" w:name="ref-infante1996"/>
      <w:bookmarkEnd w:id="218"/>
      <w:r w:rsidRPr="00571A26">
        <w:rPr>
          <w:rFonts w:asciiTheme="majorBidi" w:hAnsiTheme="majorBidi" w:cstheme="majorBidi"/>
          <w:sz w:val="28"/>
          <w:szCs w:val="28"/>
        </w:rPr>
        <w:t xml:space="preserve">Infante, Dominic A., and Andrew S. </w:t>
      </w:r>
      <w:proofErr w:type="spellStart"/>
      <w:r w:rsidRPr="00571A26">
        <w:rPr>
          <w:rFonts w:asciiTheme="majorBidi" w:hAnsiTheme="majorBidi" w:cstheme="majorBidi"/>
          <w:sz w:val="28"/>
          <w:szCs w:val="28"/>
        </w:rPr>
        <w:t>Rancer</w:t>
      </w:r>
      <w:proofErr w:type="spellEnd"/>
      <w:r w:rsidRPr="00571A26">
        <w:rPr>
          <w:rFonts w:asciiTheme="majorBidi" w:hAnsiTheme="majorBidi" w:cstheme="majorBidi"/>
          <w:sz w:val="28"/>
          <w:szCs w:val="28"/>
        </w:rPr>
        <w:t xml:space="preserve">. 1996. “Argumentativeness and Verbal Aggressiveness: A Review of Recent Theory and Research.” </w:t>
      </w:r>
      <w:r w:rsidRPr="00571A26">
        <w:rPr>
          <w:rFonts w:asciiTheme="majorBidi" w:hAnsiTheme="majorBidi" w:cstheme="majorBidi"/>
          <w:i/>
          <w:iCs/>
          <w:sz w:val="28"/>
          <w:szCs w:val="28"/>
        </w:rPr>
        <w:t>Annals of the International Communication Association</w:t>
      </w:r>
      <w:r w:rsidRPr="00571A26">
        <w:rPr>
          <w:rFonts w:asciiTheme="majorBidi" w:hAnsiTheme="majorBidi" w:cstheme="majorBidi"/>
          <w:sz w:val="28"/>
          <w:szCs w:val="28"/>
        </w:rPr>
        <w:t xml:space="preserve"> 19 (1): 319–52.</w:t>
      </w:r>
    </w:p>
    <w:p w14:paraId="057839A4" w14:textId="77777777" w:rsidR="00165100" w:rsidRPr="00571A26" w:rsidRDefault="007E35F9" w:rsidP="00571A26">
      <w:pPr>
        <w:pStyle w:val="Bibliography"/>
        <w:spacing w:line="480" w:lineRule="auto"/>
        <w:rPr>
          <w:rFonts w:asciiTheme="majorBidi" w:hAnsiTheme="majorBidi" w:cstheme="majorBidi"/>
          <w:sz w:val="28"/>
          <w:szCs w:val="28"/>
        </w:rPr>
      </w:pPr>
      <w:bookmarkStart w:id="220" w:name="ref-inglehart1981"/>
      <w:bookmarkEnd w:id="219"/>
      <w:r w:rsidRPr="00571A26">
        <w:rPr>
          <w:rFonts w:asciiTheme="majorBidi" w:hAnsiTheme="majorBidi" w:cstheme="majorBidi"/>
          <w:sz w:val="28"/>
          <w:szCs w:val="28"/>
        </w:rPr>
        <w:t xml:space="preserve">Inglehart, Margaret L. 1981. “Political Interest in West European Women: An Historical and Empirical Comparative Analysis.” </w:t>
      </w:r>
      <w:r w:rsidRPr="00571A26">
        <w:rPr>
          <w:rFonts w:asciiTheme="majorBidi" w:hAnsiTheme="majorBidi" w:cstheme="majorBidi"/>
          <w:i/>
          <w:iCs/>
          <w:sz w:val="28"/>
          <w:szCs w:val="28"/>
        </w:rPr>
        <w:t>Comparative Political Studies</w:t>
      </w:r>
      <w:r w:rsidRPr="00571A26">
        <w:rPr>
          <w:rFonts w:asciiTheme="majorBidi" w:hAnsiTheme="majorBidi" w:cstheme="majorBidi"/>
          <w:sz w:val="28"/>
          <w:szCs w:val="28"/>
        </w:rPr>
        <w:t xml:space="preserve"> 14 (3): 299–326.</w:t>
      </w:r>
    </w:p>
    <w:p w14:paraId="7047FE73" w14:textId="77777777" w:rsidR="00165100" w:rsidRPr="00571A26" w:rsidRDefault="007E35F9" w:rsidP="00571A26">
      <w:pPr>
        <w:pStyle w:val="Bibliography"/>
        <w:spacing w:line="480" w:lineRule="auto"/>
        <w:rPr>
          <w:rFonts w:asciiTheme="majorBidi" w:hAnsiTheme="majorBidi" w:cstheme="majorBidi"/>
          <w:sz w:val="28"/>
          <w:szCs w:val="28"/>
        </w:rPr>
      </w:pPr>
      <w:bookmarkStart w:id="221" w:name="ref-inglehart2003"/>
      <w:bookmarkEnd w:id="220"/>
      <w:r w:rsidRPr="00571A26">
        <w:rPr>
          <w:rFonts w:asciiTheme="majorBidi" w:hAnsiTheme="majorBidi" w:cstheme="majorBidi"/>
          <w:sz w:val="28"/>
          <w:szCs w:val="28"/>
        </w:rPr>
        <w:lastRenderedPageBreak/>
        <w:t xml:space="preserve">Inglehart, Ronald, and Pippa Norris. 2003. </w:t>
      </w:r>
      <w:r w:rsidRPr="00571A26">
        <w:rPr>
          <w:rFonts w:asciiTheme="majorBidi" w:hAnsiTheme="majorBidi" w:cstheme="majorBidi"/>
          <w:i/>
          <w:iCs/>
          <w:sz w:val="28"/>
          <w:szCs w:val="28"/>
        </w:rPr>
        <w:t>Rising Tide: Gender Equality and Cultural Change Around the World</w:t>
      </w:r>
      <w:r w:rsidRPr="00571A26">
        <w:rPr>
          <w:rFonts w:asciiTheme="majorBidi" w:hAnsiTheme="majorBidi" w:cstheme="majorBidi"/>
          <w:sz w:val="28"/>
          <w:szCs w:val="28"/>
        </w:rPr>
        <w:t>. Cambridge University Press.</w:t>
      </w:r>
    </w:p>
    <w:p w14:paraId="14F9729F" w14:textId="77777777" w:rsidR="00165100" w:rsidRPr="00571A26" w:rsidRDefault="007E35F9" w:rsidP="00571A26">
      <w:pPr>
        <w:pStyle w:val="Bibliography"/>
        <w:spacing w:line="480" w:lineRule="auto"/>
        <w:rPr>
          <w:rFonts w:asciiTheme="majorBidi" w:hAnsiTheme="majorBidi" w:cstheme="majorBidi"/>
          <w:sz w:val="28"/>
          <w:szCs w:val="28"/>
        </w:rPr>
      </w:pPr>
      <w:bookmarkStart w:id="222" w:name="ref-ipu2021"/>
      <w:bookmarkEnd w:id="221"/>
      <w:r w:rsidRPr="00571A26">
        <w:rPr>
          <w:rFonts w:asciiTheme="majorBidi" w:hAnsiTheme="majorBidi" w:cstheme="majorBidi"/>
          <w:sz w:val="28"/>
          <w:szCs w:val="28"/>
        </w:rPr>
        <w:t xml:space="preserve">Inter-Parliamentary Union. 2021. “Monthly Ranking of Women in National Parliaments.” </w:t>
      </w:r>
      <w:hyperlink r:id="rId15">
        <w:r w:rsidRPr="00571A26">
          <w:rPr>
            <w:rStyle w:val="Hyperlink"/>
            <w:rFonts w:asciiTheme="majorBidi" w:hAnsiTheme="majorBidi" w:cstheme="majorBidi"/>
            <w:sz w:val="28"/>
            <w:szCs w:val="28"/>
          </w:rPr>
          <w:t>https://data.ipu.org/women-ranking?month=1&amp;year=2021</w:t>
        </w:r>
      </w:hyperlink>
      <w:r w:rsidRPr="00571A26">
        <w:rPr>
          <w:rFonts w:asciiTheme="majorBidi" w:hAnsiTheme="majorBidi" w:cstheme="majorBidi"/>
          <w:sz w:val="28"/>
          <w:szCs w:val="28"/>
        </w:rPr>
        <w:t>.</w:t>
      </w:r>
    </w:p>
    <w:p w14:paraId="40AF0684" w14:textId="77777777" w:rsidR="00165100" w:rsidRPr="00571A26" w:rsidRDefault="007E35F9" w:rsidP="00571A26">
      <w:pPr>
        <w:pStyle w:val="Bibliography"/>
        <w:spacing w:line="480" w:lineRule="auto"/>
        <w:rPr>
          <w:rFonts w:asciiTheme="majorBidi" w:hAnsiTheme="majorBidi" w:cstheme="majorBidi"/>
          <w:sz w:val="28"/>
          <w:szCs w:val="28"/>
        </w:rPr>
      </w:pPr>
      <w:bookmarkStart w:id="223" w:name="ref-jennings1981"/>
      <w:bookmarkEnd w:id="222"/>
      <w:r w:rsidRPr="00571A26">
        <w:rPr>
          <w:rFonts w:asciiTheme="majorBidi" w:hAnsiTheme="majorBidi" w:cstheme="majorBidi"/>
          <w:sz w:val="28"/>
          <w:szCs w:val="28"/>
        </w:rPr>
        <w:t xml:space="preserve">Jennings, M. Kent, and Richard G. Niemi. 2014. </w:t>
      </w:r>
      <w:r w:rsidRPr="00571A26">
        <w:rPr>
          <w:rFonts w:asciiTheme="majorBidi" w:hAnsiTheme="majorBidi" w:cstheme="majorBidi"/>
          <w:i/>
          <w:iCs/>
          <w:sz w:val="28"/>
          <w:szCs w:val="28"/>
        </w:rPr>
        <w:t>Generations and Politics: A Panel Study of Young Adults and their Parents</w:t>
      </w:r>
      <w:r w:rsidRPr="00571A26">
        <w:rPr>
          <w:rFonts w:asciiTheme="majorBidi" w:hAnsiTheme="majorBidi" w:cstheme="majorBidi"/>
          <w:sz w:val="28"/>
          <w:szCs w:val="28"/>
        </w:rPr>
        <w:t>. Princeton University Press.</w:t>
      </w:r>
    </w:p>
    <w:p w14:paraId="1599DE1B" w14:textId="77777777" w:rsidR="00165100" w:rsidRPr="00571A26" w:rsidRDefault="007E35F9" w:rsidP="00571A26">
      <w:pPr>
        <w:pStyle w:val="Bibliography"/>
        <w:spacing w:line="480" w:lineRule="auto"/>
        <w:rPr>
          <w:rFonts w:asciiTheme="majorBidi" w:hAnsiTheme="majorBidi" w:cstheme="majorBidi"/>
          <w:sz w:val="28"/>
          <w:szCs w:val="28"/>
        </w:rPr>
      </w:pPr>
      <w:bookmarkStart w:id="224" w:name="ref-jennings2009"/>
      <w:bookmarkEnd w:id="223"/>
      <w:r w:rsidRPr="00571A26">
        <w:rPr>
          <w:rFonts w:asciiTheme="majorBidi" w:hAnsiTheme="majorBidi" w:cstheme="majorBidi"/>
          <w:sz w:val="28"/>
          <w:szCs w:val="28"/>
        </w:rPr>
        <w:t xml:space="preserve">Jennings, M. Kent, Laura Stoker, and Jake Bowers. 2009. “Politics Across Generations: Family Transmission Reexamined.” </w:t>
      </w:r>
      <w:r w:rsidRPr="00571A26">
        <w:rPr>
          <w:rFonts w:asciiTheme="majorBidi" w:hAnsiTheme="majorBidi" w:cstheme="majorBidi"/>
          <w:i/>
          <w:iCs/>
          <w:sz w:val="28"/>
          <w:szCs w:val="28"/>
        </w:rPr>
        <w:t>The Journal of Politics</w:t>
      </w:r>
      <w:r w:rsidRPr="00571A26">
        <w:rPr>
          <w:rFonts w:asciiTheme="majorBidi" w:hAnsiTheme="majorBidi" w:cstheme="majorBidi"/>
          <w:sz w:val="28"/>
          <w:szCs w:val="28"/>
        </w:rPr>
        <w:t xml:space="preserve"> 71 (3): 782–99.</w:t>
      </w:r>
    </w:p>
    <w:p w14:paraId="4AEA77B7" w14:textId="77777777" w:rsidR="00165100" w:rsidRPr="00571A26" w:rsidRDefault="007E35F9" w:rsidP="00571A26">
      <w:pPr>
        <w:pStyle w:val="Bibliography"/>
        <w:spacing w:line="480" w:lineRule="auto"/>
        <w:rPr>
          <w:rFonts w:asciiTheme="majorBidi" w:hAnsiTheme="majorBidi" w:cstheme="majorBidi"/>
          <w:sz w:val="28"/>
          <w:szCs w:val="28"/>
        </w:rPr>
      </w:pPr>
      <w:bookmarkStart w:id="225" w:name="ref-jones2004"/>
      <w:bookmarkEnd w:id="224"/>
      <w:r w:rsidRPr="00571A26">
        <w:rPr>
          <w:rFonts w:asciiTheme="majorBidi" w:hAnsiTheme="majorBidi" w:cstheme="majorBidi"/>
          <w:sz w:val="28"/>
          <w:szCs w:val="28"/>
        </w:rPr>
        <w:t xml:space="preserve">Jones, Susanne M., and Kathryn </w:t>
      </w:r>
      <w:proofErr w:type="spellStart"/>
      <w:r w:rsidRPr="00571A26">
        <w:rPr>
          <w:rFonts w:asciiTheme="majorBidi" w:hAnsiTheme="majorBidi" w:cstheme="majorBidi"/>
          <w:sz w:val="28"/>
          <w:szCs w:val="28"/>
        </w:rPr>
        <w:t>Dindia</w:t>
      </w:r>
      <w:proofErr w:type="spellEnd"/>
      <w:r w:rsidRPr="00571A26">
        <w:rPr>
          <w:rFonts w:asciiTheme="majorBidi" w:hAnsiTheme="majorBidi" w:cstheme="majorBidi"/>
          <w:sz w:val="28"/>
          <w:szCs w:val="28"/>
        </w:rPr>
        <w:t xml:space="preserve">. 2004. “A Meta-Analytic Perspective on Sex Equity in the Classroom.” </w:t>
      </w:r>
      <w:r w:rsidRPr="00571A26">
        <w:rPr>
          <w:rFonts w:asciiTheme="majorBidi" w:hAnsiTheme="majorBidi" w:cstheme="majorBidi"/>
          <w:i/>
          <w:iCs/>
          <w:sz w:val="28"/>
          <w:szCs w:val="28"/>
        </w:rPr>
        <w:t>Review of Educational Research</w:t>
      </w:r>
      <w:r w:rsidRPr="00571A26">
        <w:rPr>
          <w:rFonts w:asciiTheme="majorBidi" w:hAnsiTheme="majorBidi" w:cstheme="majorBidi"/>
          <w:sz w:val="28"/>
          <w:szCs w:val="28"/>
        </w:rPr>
        <w:t xml:space="preserve"> 74 (4): 443–71.</w:t>
      </w:r>
    </w:p>
    <w:p w14:paraId="1FFF9361" w14:textId="77777777" w:rsidR="00165100" w:rsidRPr="00571A26" w:rsidRDefault="007E35F9" w:rsidP="00571A26">
      <w:pPr>
        <w:pStyle w:val="Bibliography"/>
        <w:spacing w:line="480" w:lineRule="auto"/>
        <w:rPr>
          <w:rFonts w:asciiTheme="majorBidi" w:hAnsiTheme="majorBidi" w:cstheme="majorBidi"/>
          <w:sz w:val="28"/>
          <w:szCs w:val="28"/>
        </w:rPr>
      </w:pPr>
      <w:bookmarkStart w:id="226" w:name="ref-kahne2018"/>
      <w:bookmarkEnd w:id="225"/>
      <w:proofErr w:type="spellStart"/>
      <w:r w:rsidRPr="00571A26">
        <w:rPr>
          <w:rFonts w:asciiTheme="majorBidi" w:hAnsiTheme="majorBidi" w:cstheme="majorBidi"/>
          <w:sz w:val="28"/>
          <w:szCs w:val="28"/>
        </w:rPr>
        <w:t>Kahne</w:t>
      </w:r>
      <w:proofErr w:type="spellEnd"/>
      <w:r w:rsidRPr="00571A26">
        <w:rPr>
          <w:rFonts w:asciiTheme="majorBidi" w:hAnsiTheme="majorBidi" w:cstheme="majorBidi"/>
          <w:sz w:val="28"/>
          <w:szCs w:val="28"/>
        </w:rPr>
        <w:t xml:space="preserve">, Joseph, and Benjamin Bowyer. 2018. “The Political Significance of Social Media Activity and Social Networks.” </w:t>
      </w:r>
      <w:r w:rsidRPr="00571A26">
        <w:rPr>
          <w:rFonts w:asciiTheme="majorBidi" w:hAnsiTheme="majorBidi" w:cstheme="majorBidi"/>
          <w:i/>
          <w:iCs/>
          <w:sz w:val="28"/>
          <w:szCs w:val="28"/>
        </w:rPr>
        <w:t>Political Communication</w:t>
      </w:r>
      <w:r w:rsidRPr="00571A26">
        <w:rPr>
          <w:rFonts w:asciiTheme="majorBidi" w:hAnsiTheme="majorBidi" w:cstheme="majorBidi"/>
          <w:sz w:val="28"/>
          <w:szCs w:val="28"/>
        </w:rPr>
        <w:t xml:space="preserve"> 35 (3): 470–93.</w:t>
      </w:r>
    </w:p>
    <w:p w14:paraId="2AC5B94C" w14:textId="77777777" w:rsidR="00165100" w:rsidRPr="00571A26" w:rsidRDefault="007E35F9" w:rsidP="00571A26">
      <w:pPr>
        <w:pStyle w:val="Bibliography"/>
        <w:spacing w:line="480" w:lineRule="auto"/>
        <w:rPr>
          <w:rFonts w:asciiTheme="majorBidi" w:hAnsiTheme="majorBidi" w:cstheme="majorBidi"/>
          <w:sz w:val="28"/>
          <w:szCs w:val="28"/>
        </w:rPr>
      </w:pPr>
      <w:bookmarkStart w:id="227" w:name="ref-kay1987"/>
      <w:bookmarkEnd w:id="226"/>
      <w:r w:rsidRPr="00571A26">
        <w:rPr>
          <w:rFonts w:asciiTheme="majorBidi" w:hAnsiTheme="majorBidi" w:cstheme="majorBidi"/>
          <w:sz w:val="28"/>
          <w:szCs w:val="28"/>
        </w:rPr>
        <w:t xml:space="preserve">Kay, Barry J., Ronald D. Lambert, Steven D. Brown, and James E. Curtis. 1987. “Gender and Political Activity in Canada, 1965–1984.” </w:t>
      </w:r>
      <w:r w:rsidRPr="00571A26">
        <w:rPr>
          <w:rFonts w:asciiTheme="majorBidi" w:hAnsiTheme="majorBidi" w:cstheme="majorBidi"/>
          <w:i/>
          <w:iCs/>
          <w:sz w:val="28"/>
          <w:szCs w:val="28"/>
        </w:rPr>
        <w:t xml:space="preserve">Canadian </w:t>
      </w:r>
      <w:r w:rsidRPr="00571A26">
        <w:rPr>
          <w:rFonts w:asciiTheme="majorBidi" w:hAnsiTheme="majorBidi" w:cstheme="majorBidi"/>
          <w:i/>
          <w:iCs/>
          <w:sz w:val="28"/>
          <w:szCs w:val="28"/>
        </w:rPr>
        <w:lastRenderedPageBreak/>
        <w:t>Journal of Political Science/Revue Canadienne de Science Politique</w:t>
      </w:r>
      <w:r w:rsidRPr="00571A26">
        <w:rPr>
          <w:rFonts w:asciiTheme="majorBidi" w:hAnsiTheme="majorBidi" w:cstheme="majorBidi"/>
          <w:sz w:val="28"/>
          <w:szCs w:val="28"/>
        </w:rPr>
        <w:t xml:space="preserve"> 20 (4): 851–63.</w:t>
      </w:r>
    </w:p>
    <w:p w14:paraId="7E624FE7" w14:textId="77777777" w:rsidR="00165100" w:rsidRPr="00571A26" w:rsidRDefault="007E35F9" w:rsidP="00571A26">
      <w:pPr>
        <w:pStyle w:val="Bibliography"/>
        <w:spacing w:line="480" w:lineRule="auto"/>
        <w:rPr>
          <w:rFonts w:asciiTheme="majorBidi" w:hAnsiTheme="majorBidi" w:cstheme="majorBidi"/>
          <w:sz w:val="28"/>
          <w:szCs w:val="28"/>
        </w:rPr>
      </w:pPr>
      <w:bookmarkStart w:id="228" w:name="ref-kittilson2010"/>
      <w:bookmarkEnd w:id="227"/>
      <w:proofErr w:type="spellStart"/>
      <w:r w:rsidRPr="00571A26">
        <w:rPr>
          <w:rFonts w:asciiTheme="majorBidi" w:hAnsiTheme="majorBidi" w:cstheme="majorBidi"/>
          <w:sz w:val="28"/>
          <w:szCs w:val="28"/>
        </w:rPr>
        <w:t>Kittilson</w:t>
      </w:r>
      <w:proofErr w:type="spellEnd"/>
      <w:r w:rsidRPr="00571A26">
        <w:rPr>
          <w:rFonts w:asciiTheme="majorBidi" w:hAnsiTheme="majorBidi" w:cstheme="majorBidi"/>
          <w:sz w:val="28"/>
          <w:szCs w:val="28"/>
        </w:rPr>
        <w:t xml:space="preserve">, Miki Caul, and Leslie </w:t>
      </w:r>
      <w:proofErr w:type="spellStart"/>
      <w:r w:rsidRPr="00571A26">
        <w:rPr>
          <w:rFonts w:asciiTheme="majorBidi" w:hAnsiTheme="majorBidi" w:cstheme="majorBidi"/>
          <w:sz w:val="28"/>
          <w:szCs w:val="28"/>
        </w:rPr>
        <w:t>Schwindt</w:t>
      </w:r>
      <w:proofErr w:type="spellEnd"/>
      <w:r w:rsidRPr="00571A26">
        <w:rPr>
          <w:rFonts w:asciiTheme="majorBidi" w:hAnsiTheme="majorBidi" w:cstheme="majorBidi"/>
          <w:sz w:val="28"/>
          <w:szCs w:val="28"/>
        </w:rPr>
        <w:t xml:space="preserve">-Bayer. 2010. “Engaging Citizens: The Role of Power-Sharing Institutions.” </w:t>
      </w:r>
      <w:r w:rsidRPr="00571A26">
        <w:rPr>
          <w:rFonts w:asciiTheme="majorBidi" w:hAnsiTheme="majorBidi" w:cstheme="majorBidi"/>
          <w:i/>
          <w:iCs/>
          <w:sz w:val="28"/>
          <w:szCs w:val="28"/>
        </w:rPr>
        <w:t>The Journal of Politics</w:t>
      </w:r>
      <w:r w:rsidRPr="00571A26">
        <w:rPr>
          <w:rFonts w:asciiTheme="majorBidi" w:hAnsiTheme="majorBidi" w:cstheme="majorBidi"/>
          <w:sz w:val="28"/>
          <w:szCs w:val="28"/>
        </w:rPr>
        <w:t xml:space="preserve"> 72 (4): 990–1002.</w:t>
      </w:r>
    </w:p>
    <w:p w14:paraId="1CA05312" w14:textId="77777777" w:rsidR="00165100" w:rsidRPr="00571A26" w:rsidRDefault="007E35F9" w:rsidP="00571A26">
      <w:pPr>
        <w:pStyle w:val="Bibliography"/>
        <w:spacing w:line="480" w:lineRule="auto"/>
        <w:rPr>
          <w:rFonts w:asciiTheme="majorBidi" w:hAnsiTheme="majorBidi" w:cstheme="majorBidi"/>
          <w:sz w:val="28"/>
          <w:szCs w:val="28"/>
        </w:rPr>
      </w:pPr>
      <w:bookmarkStart w:id="229" w:name="ref-klemmensen2012"/>
      <w:bookmarkEnd w:id="228"/>
      <w:proofErr w:type="spellStart"/>
      <w:r w:rsidRPr="00571A26">
        <w:rPr>
          <w:rFonts w:asciiTheme="majorBidi" w:hAnsiTheme="majorBidi" w:cstheme="majorBidi"/>
          <w:sz w:val="28"/>
          <w:szCs w:val="28"/>
        </w:rPr>
        <w:t>Klemmensen</w:t>
      </w:r>
      <w:proofErr w:type="spellEnd"/>
      <w:r w:rsidRPr="00571A26">
        <w:rPr>
          <w:rFonts w:asciiTheme="majorBidi" w:hAnsiTheme="majorBidi" w:cstheme="majorBidi"/>
          <w:sz w:val="28"/>
          <w:szCs w:val="28"/>
        </w:rPr>
        <w:t xml:space="preserve">, Robert, Peter K. Hatemi, Sara B. </w:t>
      </w:r>
      <w:proofErr w:type="spellStart"/>
      <w:r w:rsidRPr="00571A26">
        <w:rPr>
          <w:rFonts w:asciiTheme="majorBidi" w:hAnsiTheme="majorBidi" w:cstheme="majorBidi"/>
          <w:sz w:val="28"/>
          <w:szCs w:val="28"/>
        </w:rPr>
        <w:t>Hobolt</w:t>
      </w:r>
      <w:proofErr w:type="spellEnd"/>
      <w:r w:rsidRPr="00571A26">
        <w:rPr>
          <w:rFonts w:asciiTheme="majorBidi" w:hAnsiTheme="majorBidi" w:cstheme="majorBidi"/>
          <w:sz w:val="28"/>
          <w:szCs w:val="28"/>
        </w:rPr>
        <w:t xml:space="preserve">, Axel </w:t>
      </w:r>
      <w:proofErr w:type="spellStart"/>
      <w:r w:rsidRPr="00571A26">
        <w:rPr>
          <w:rFonts w:asciiTheme="majorBidi" w:hAnsiTheme="majorBidi" w:cstheme="majorBidi"/>
          <w:sz w:val="28"/>
          <w:szCs w:val="28"/>
        </w:rPr>
        <w:t>Skytthe</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Asbjørn</w:t>
      </w:r>
      <w:proofErr w:type="spellEnd"/>
      <w:r w:rsidRPr="00571A26">
        <w:rPr>
          <w:rFonts w:asciiTheme="majorBidi" w:hAnsiTheme="majorBidi" w:cstheme="majorBidi"/>
          <w:sz w:val="28"/>
          <w:szCs w:val="28"/>
        </w:rPr>
        <w:t xml:space="preserve"> S. </w:t>
      </w:r>
      <w:proofErr w:type="spellStart"/>
      <w:r w:rsidRPr="00571A26">
        <w:rPr>
          <w:rFonts w:asciiTheme="majorBidi" w:hAnsiTheme="majorBidi" w:cstheme="majorBidi"/>
          <w:sz w:val="28"/>
          <w:szCs w:val="28"/>
        </w:rPr>
        <w:t>Nørgaard</w:t>
      </w:r>
      <w:proofErr w:type="spellEnd"/>
      <w:r w:rsidRPr="00571A26">
        <w:rPr>
          <w:rFonts w:asciiTheme="majorBidi" w:hAnsiTheme="majorBidi" w:cstheme="majorBidi"/>
          <w:sz w:val="28"/>
          <w:szCs w:val="28"/>
        </w:rPr>
        <w:t xml:space="preserve">. 2012. “Heritability in Political Interest and Efficacy Across Cultures: Denmark and the United States.” </w:t>
      </w:r>
      <w:r w:rsidRPr="00571A26">
        <w:rPr>
          <w:rFonts w:asciiTheme="majorBidi" w:hAnsiTheme="majorBidi" w:cstheme="majorBidi"/>
          <w:i/>
          <w:iCs/>
          <w:sz w:val="28"/>
          <w:szCs w:val="28"/>
        </w:rPr>
        <w:t>Twin Research and Human Genetics</w:t>
      </w:r>
      <w:r w:rsidRPr="00571A26">
        <w:rPr>
          <w:rFonts w:asciiTheme="majorBidi" w:hAnsiTheme="majorBidi" w:cstheme="majorBidi"/>
          <w:sz w:val="28"/>
          <w:szCs w:val="28"/>
        </w:rPr>
        <w:t xml:space="preserve"> 15 (1): 15–20.</w:t>
      </w:r>
    </w:p>
    <w:p w14:paraId="4D9FA0A5" w14:textId="77777777" w:rsidR="00165100" w:rsidRPr="00571A26" w:rsidRDefault="007E35F9" w:rsidP="00571A26">
      <w:pPr>
        <w:pStyle w:val="Bibliography"/>
        <w:spacing w:line="480" w:lineRule="auto"/>
        <w:rPr>
          <w:rFonts w:asciiTheme="majorBidi" w:hAnsiTheme="majorBidi" w:cstheme="majorBidi"/>
          <w:sz w:val="28"/>
          <w:szCs w:val="28"/>
        </w:rPr>
      </w:pPr>
      <w:bookmarkStart w:id="230" w:name="ref-klofstad2007"/>
      <w:bookmarkEnd w:id="229"/>
      <w:proofErr w:type="spellStart"/>
      <w:r w:rsidRPr="00571A26">
        <w:rPr>
          <w:rFonts w:asciiTheme="majorBidi" w:hAnsiTheme="majorBidi" w:cstheme="majorBidi"/>
          <w:sz w:val="28"/>
          <w:szCs w:val="28"/>
        </w:rPr>
        <w:t>Klofstad</w:t>
      </w:r>
      <w:proofErr w:type="spellEnd"/>
      <w:r w:rsidRPr="00571A26">
        <w:rPr>
          <w:rFonts w:asciiTheme="majorBidi" w:hAnsiTheme="majorBidi" w:cstheme="majorBidi"/>
          <w:sz w:val="28"/>
          <w:szCs w:val="28"/>
        </w:rPr>
        <w:t xml:space="preserve">, Casey A. 2007. “Talk Leads to Recruitment: How Discussions about Politics and Current Events Increase Civic Participation.” </w:t>
      </w:r>
      <w:r w:rsidRPr="00571A26">
        <w:rPr>
          <w:rFonts w:asciiTheme="majorBidi" w:hAnsiTheme="majorBidi" w:cstheme="majorBidi"/>
          <w:i/>
          <w:iCs/>
          <w:sz w:val="28"/>
          <w:szCs w:val="28"/>
        </w:rPr>
        <w:t>Political Research Quarterly</w:t>
      </w:r>
      <w:r w:rsidRPr="00571A26">
        <w:rPr>
          <w:rFonts w:asciiTheme="majorBidi" w:hAnsiTheme="majorBidi" w:cstheme="majorBidi"/>
          <w:sz w:val="28"/>
          <w:szCs w:val="28"/>
        </w:rPr>
        <w:t xml:space="preserve"> 60 (2): 180–91.</w:t>
      </w:r>
    </w:p>
    <w:p w14:paraId="7FE2C23D" w14:textId="77777777" w:rsidR="00165100" w:rsidRPr="00571A26" w:rsidRDefault="007E35F9" w:rsidP="00571A26">
      <w:pPr>
        <w:pStyle w:val="Bibliography"/>
        <w:spacing w:line="480" w:lineRule="auto"/>
        <w:rPr>
          <w:rFonts w:asciiTheme="majorBidi" w:hAnsiTheme="majorBidi" w:cstheme="majorBidi"/>
          <w:sz w:val="28"/>
          <w:szCs w:val="28"/>
        </w:rPr>
      </w:pPr>
      <w:bookmarkStart w:id="231" w:name="ref-knowles2015"/>
      <w:bookmarkEnd w:id="230"/>
      <w:r w:rsidRPr="00571A26">
        <w:rPr>
          <w:rFonts w:asciiTheme="majorBidi" w:hAnsiTheme="majorBidi" w:cstheme="majorBidi"/>
          <w:sz w:val="28"/>
          <w:szCs w:val="28"/>
        </w:rPr>
        <w:t xml:space="preserve">Knowles, Ryan T., and Jennice McCafferty-Wright. 2015. “Connecting an Open Classroom Climate to Social Movement Citizenship: A Study of 8th Graders in Europe Using IEA ICCS data.” </w:t>
      </w:r>
      <w:r w:rsidRPr="00571A26">
        <w:rPr>
          <w:rFonts w:asciiTheme="majorBidi" w:hAnsiTheme="majorBidi" w:cstheme="majorBidi"/>
          <w:i/>
          <w:iCs/>
          <w:sz w:val="28"/>
          <w:szCs w:val="28"/>
        </w:rPr>
        <w:t>The Journal of Social Studies Research</w:t>
      </w:r>
      <w:r w:rsidRPr="00571A26">
        <w:rPr>
          <w:rFonts w:asciiTheme="majorBidi" w:hAnsiTheme="majorBidi" w:cstheme="majorBidi"/>
          <w:sz w:val="28"/>
          <w:szCs w:val="28"/>
        </w:rPr>
        <w:t xml:space="preserve"> 39 (4): 255–69.</w:t>
      </w:r>
    </w:p>
    <w:p w14:paraId="3942985E" w14:textId="77777777" w:rsidR="00165100" w:rsidRPr="00571A26" w:rsidRDefault="007E35F9" w:rsidP="00571A26">
      <w:pPr>
        <w:pStyle w:val="Bibliography"/>
        <w:spacing w:line="480" w:lineRule="auto"/>
        <w:rPr>
          <w:rFonts w:asciiTheme="majorBidi" w:hAnsiTheme="majorBidi" w:cstheme="majorBidi"/>
          <w:sz w:val="28"/>
          <w:szCs w:val="28"/>
        </w:rPr>
      </w:pPr>
      <w:bookmarkStart w:id="232" w:name="ref-kostelka2019"/>
      <w:bookmarkEnd w:id="231"/>
      <w:proofErr w:type="spellStart"/>
      <w:r w:rsidRPr="00571A26">
        <w:rPr>
          <w:rFonts w:asciiTheme="majorBidi" w:hAnsiTheme="majorBidi" w:cstheme="majorBidi"/>
          <w:sz w:val="28"/>
          <w:szCs w:val="28"/>
        </w:rPr>
        <w:t>Kostelka</w:t>
      </w:r>
      <w:proofErr w:type="spellEnd"/>
      <w:r w:rsidRPr="00571A26">
        <w:rPr>
          <w:rFonts w:asciiTheme="majorBidi" w:hAnsiTheme="majorBidi" w:cstheme="majorBidi"/>
          <w:sz w:val="28"/>
          <w:szCs w:val="28"/>
        </w:rPr>
        <w:t xml:space="preserve">, Filip, André </w:t>
      </w:r>
      <w:proofErr w:type="spellStart"/>
      <w:r w:rsidRPr="00571A26">
        <w:rPr>
          <w:rFonts w:asciiTheme="majorBidi" w:hAnsiTheme="majorBidi" w:cstheme="majorBidi"/>
          <w:sz w:val="28"/>
          <w:szCs w:val="28"/>
        </w:rPr>
        <w:t>Blais</w:t>
      </w:r>
      <w:proofErr w:type="spellEnd"/>
      <w:r w:rsidRPr="00571A26">
        <w:rPr>
          <w:rFonts w:asciiTheme="majorBidi" w:hAnsiTheme="majorBidi" w:cstheme="majorBidi"/>
          <w:sz w:val="28"/>
          <w:szCs w:val="28"/>
        </w:rPr>
        <w:t xml:space="preserve">, and Elisabeth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2019. “Has the Gender Gap in Voter Turnout Really Disappeared?” </w:t>
      </w:r>
      <w:r w:rsidRPr="00571A26">
        <w:rPr>
          <w:rFonts w:asciiTheme="majorBidi" w:hAnsiTheme="majorBidi" w:cstheme="majorBidi"/>
          <w:i/>
          <w:iCs/>
          <w:sz w:val="28"/>
          <w:szCs w:val="28"/>
        </w:rPr>
        <w:t>West European Politics</w:t>
      </w:r>
      <w:r w:rsidRPr="00571A26">
        <w:rPr>
          <w:rFonts w:asciiTheme="majorBidi" w:hAnsiTheme="majorBidi" w:cstheme="majorBidi"/>
          <w:sz w:val="28"/>
          <w:szCs w:val="28"/>
        </w:rPr>
        <w:t xml:space="preserve"> 42 (3): 437–63.</w:t>
      </w:r>
    </w:p>
    <w:p w14:paraId="4ADC31E1" w14:textId="77777777" w:rsidR="00165100" w:rsidRPr="00571A26" w:rsidRDefault="007E35F9" w:rsidP="00571A26">
      <w:pPr>
        <w:pStyle w:val="Bibliography"/>
        <w:spacing w:line="480" w:lineRule="auto"/>
        <w:rPr>
          <w:rFonts w:asciiTheme="majorBidi" w:hAnsiTheme="majorBidi" w:cstheme="majorBidi"/>
          <w:sz w:val="28"/>
          <w:szCs w:val="28"/>
        </w:rPr>
      </w:pPr>
      <w:bookmarkStart w:id="233" w:name="ref-laduelake1998"/>
      <w:bookmarkEnd w:id="232"/>
      <w:r w:rsidRPr="00571A26">
        <w:rPr>
          <w:rFonts w:asciiTheme="majorBidi" w:hAnsiTheme="majorBidi" w:cstheme="majorBidi"/>
          <w:sz w:val="28"/>
          <w:szCs w:val="28"/>
        </w:rPr>
        <w:lastRenderedPageBreak/>
        <w:t xml:space="preserve">La Due Lake, Ronald, and Robert </w:t>
      </w:r>
      <w:proofErr w:type="spellStart"/>
      <w:r w:rsidRPr="00571A26">
        <w:rPr>
          <w:rFonts w:asciiTheme="majorBidi" w:hAnsiTheme="majorBidi" w:cstheme="majorBidi"/>
          <w:sz w:val="28"/>
          <w:szCs w:val="28"/>
        </w:rPr>
        <w:t>Huckfeldt</w:t>
      </w:r>
      <w:proofErr w:type="spellEnd"/>
      <w:r w:rsidRPr="00571A26">
        <w:rPr>
          <w:rFonts w:asciiTheme="majorBidi" w:hAnsiTheme="majorBidi" w:cstheme="majorBidi"/>
          <w:sz w:val="28"/>
          <w:szCs w:val="28"/>
        </w:rPr>
        <w:t xml:space="preserve">. 1998. “Social Capital, Social Networks, and Political Participation.” </w:t>
      </w:r>
      <w:r w:rsidRPr="00571A26">
        <w:rPr>
          <w:rFonts w:asciiTheme="majorBidi" w:hAnsiTheme="majorBidi" w:cstheme="majorBidi"/>
          <w:i/>
          <w:iCs/>
          <w:sz w:val="28"/>
          <w:szCs w:val="28"/>
        </w:rPr>
        <w:t>Political Psychology</w:t>
      </w:r>
      <w:r w:rsidRPr="00571A26">
        <w:rPr>
          <w:rFonts w:asciiTheme="majorBidi" w:hAnsiTheme="majorBidi" w:cstheme="majorBidi"/>
          <w:sz w:val="28"/>
          <w:szCs w:val="28"/>
        </w:rPr>
        <w:t xml:space="preserve"> 19 (3): 567–84.</w:t>
      </w:r>
    </w:p>
    <w:p w14:paraId="7C725582" w14:textId="77777777" w:rsidR="00165100" w:rsidRPr="00571A26" w:rsidRDefault="007E35F9" w:rsidP="00571A26">
      <w:pPr>
        <w:pStyle w:val="Bibliography"/>
        <w:spacing w:line="480" w:lineRule="auto"/>
        <w:rPr>
          <w:rFonts w:asciiTheme="majorBidi" w:hAnsiTheme="majorBidi" w:cstheme="majorBidi"/>
          <w:sz w:val="28"/>
          <w:szCs w:val="28"/>
        </w:rPr>
      </w:pPr>
      <w:bookmarkStart w:id="234" w:name="ref-landemore2013"/>
      <w:bookmarkEnd w:id="233"/>
      <w:proofErr w:type="spellStart"/>
      <w:r w:rsidRPr="00571A26">
        <w:rPr>
          <w:rFonts w:asciiTheme="majorBidi" w:hAnsiTheme="majorBidi" w:cstheme="majorBidi"/>
          <w:sz w:val="28"/>
          <w:szCs w:val="28"/>
        </w:rPr>
        <w:t>Landemore</w:t>
      </w:r>
      <w:proofErr w:type="spellEnd"/>
      <w:r w:rsidRPr="00571A26">
        <w:rPr>
          <w:rFonts w:asciiTheme="majorBidi" w:hAnsiTheme="majorBidi" w:cstheme="majorBidi"/>
          <w:sz w:val="28"/>
          <w:szCs w:val="28"/>
        </w:rPr>
        <w:t xml:space="preserve">, Hélène. 2013. </w:t>
      </w:r>
      <w:r w:rsidRPr="00571A26">
        <w:rPr>
          <w:rFonts w:asciiTheme="majorBidi" w:hAnsiTheme="majorBidi" w:cstheme="majorBidi"/>
          <w:i/>
          <w:iCs/>
          <w:sz w:val="28"/>
          <w:szCs w:val="28"/>
        </w:rPr>
        <w:t>Democratic Reason: Politics, Collective Intelligence, and the Rule of the Many</w:t>
      </w:r>
      <w:r w:rsidRPr="00571A26">
        <w:rPr>
          <w:rFonts w:asciiTheme="majorBidi" w:hAnsiTheme="majorBidi" w:cstheme="majorBidi"/>
          <w:sz w:val="28"/>
          <w:szCs w:val="28"/>
        </w:rPr>
        <w:t>. Princeton University Press.</w:t>
      </w:r>
    </w:p>
    <w:p w14:paraId="49475516" w14:textId="77777777" w:rsidR="00165100" w:rsidRPr="00571A26" w:rsidRDefault="007E35F9" w:rsidP="00571A26">
      <w:pPr>
        <w:pStyle w:val="Bibliography"/>
        <w:spacing w:line="480" w:lineRule="auto"/>
        <w:rPr>
          <w:rFonts w:asciiTheme="majorBidi" w:hAnsiTheme="majorBidi" w:cstheme="majorBidi"/>
          <w:sz w:val="28"/>
          <w:szCs w:val="28"/>
        </w:rPr>
      </w:pPr>
      <w:bookmarkStart w:id="235" w:name="ref-langton1968"/>
      <w:bookmarkEnd w:id="234"/>
      <w:r w:rsidRPr="00571A26">
        <w:rPr>
          <w:rFonts w:asciiTheme="majorBidi" w:hAnsiTheme="majorBidi" w:cstheme="majorBidi"/>
          <w:sz w:val="28"/>
          <w:szCs w:val="28"/>
        </w:rPr>
        <w:t xml:space="preserve">Langton, Kenneth P., and M. Kent Jennings. 1968. “Political Socialization and the High School Civics Curriculum in the United States.” </w:t>
      </w:r>
      <w:r w:rsidRPr="00571A26">
        <w:rPr>
          <w:rFonts w:asciiTheme="majorBidi" w:hAnsiTheme="majorBidi" w:cstheme="majorBidi"/>
          <w:i/>
          <w:iCs/>
          <w:sz w:val="28"/>
          <w:szCs w:val="28"/>
        </w:rPr>
        <w:t>American Political Science Review</w:t>
      </w:r>
      <w:r w:rsidRPr="00571A26">
        <w:rPr>
          <w:rFonts w:asciiTheme="majorBidi" w:hAnsiTheme="majorBidi" w:cstheme="majorBidi"/>
          <w:sz w:val="28"/>
          <w:szCs w:val="28"/>
        </w:rPr>
        <w:t xml:space="preserve"> 62 (3): 852–67.</w:t>
      </w:r>
    </w:p>
    <w:p w14:paraId="50980662" w14:textId="77777777" w:rsidR="00165100" w:rsidRPr="00571A26" w:rsidRDefault="007E35F9" w:rsidP="00571A26">
      <w:pPr>
        <w:pStyle w:val="Bibliography"/>
        <w:spacing w:line="480" w:lineRule="auto"/>
        <w:rPr>
          <w:rFonts w:asciiTheme="majorBidi" w:hAnsiTheme="majorBidi" w:cstheme="majorBidi"/>
          <w:sz w:val="28"/>
          <w:szCs w:val="28"/>
        </w:rPr>
      </w:pPr>
      <w:bookmarkStart w:id="236" w:name="ref-laniado2016"/>
      <w:bookmarkEnd w:id="235"/>
      <w:proofErr w:type="spellStart"/>
      <w:r w:rsidRPr="00571A26">
        <w:rPr>
          <w:rFonts w:asciiTheme="majorBidi" w:hAnsiTheme="majorBidi" w:cstheme="majorBidi"/>
          <w:sz w:val="28"/>
          <w:szCs w:val="28"/>
        </w:rPr>
        <w:t>Laniado</w:t>
      </w:r>
      <w:proofErr w:type="spellEnd"/>
      <w:r w:rsidRPr="00571A26">
        <w:rPr>
          <w:rFonts w:asciiTheme="majorBidi" w:hAnsiTheme="majorBidi" w:cstheme="majorBidi"/>
          <w:sz w:val="28"/>
          <w:szCs w:val="28"/>
        </w:rPr>
        <w:t xml:space="preserve">, David, Yana </w:t>
      </w:r>
      <w:proofErr w:type="spellStart"/>
      <w:r w:rsidRPr="00571A26">
        <w:rPr>
          <w:rFonts w:asciiTheme="majorBidi" w:hAnsiTheme="majorBidi" w:cstheme="majorBidi"/>
          <w:sz w:val="28"/>
          <w:szCs w:val="28"/>
        </w:rPr>
        <w:t>Volkovich</w:t>
      </w:r>
      <w:proofErr w:type="spellEnd"/>
      <w:r w:rsidRPr="00571A26">
        <w:rPr>
          <w:rFonts w:asciiTheme="majorBidi" w:hAnsiTheme="majorBidi" w:cstheme="majorBidi"/>
          <w:sz w:val="28"/>
          <w:szCs w:val="28"/>
        </w:rPr>
        <w:t xml:space="preserve">, Karolin </w:t>
      </w:r>
      <w:proofErr w:type="spellStart"/>
      <w:r w:rsidRPr="00571A26">
        <w:rPr>
          <w:rFonts w:asciiTheme="majorBidi" w:hAnsiTheme="majorBidi" w:cstheme="majorBidi"/>
          <w:sz w:val="28"/>
          <w:szCs w:val="28"/>
        </w:rPr>
        <w:t>Kappler</w:t>
      </w:r>
      <w:proofErr w:type="spellEnd"/>
      <w:r w:rsidRPr="00571A26">
        <w:rPr>
          <w:rFonts w:asciiTheme="majorBidi" w:hAnsiTheme="majorBidi" w:cstheme="majorBidi"/>
          <w:sz w:val="28"/>
          <w:szCs w:val="28"/>
        </w:rPr>
        <w:t xml:space="preserve">, and Andreas Kaltenbrunner. 2016. “Gender Homophily in Online Dyadic and Triadic Relationships.” </w:t>
      </w:r>
      <w:r w:rsidRPr="00571A26">
        <w:rPr>
          <w:rFonts w:asciiTheme="majorBidi" w:hAnsiTheme="majorBidi" w:cstheme="majorBidi"/>
          <w:i/>
          <w:iCs/>
          <w:sz w:val="28"/>
          <w:szCs w:val="28"/>
        </w:rPr>
        <w:t>EPJ Data Science</w:t>
      </w:r>
      <w:r w:rsidRPr="00571A26">
        <w:rPr>
          <w:rFonts w:asciiTheme="majorBidi" w:hAnsiTheme="majorBidi" w:cstheme="majorBidi"/>
          <w:sz w:val="28"/>
          <w:szCs w:val="28"/>
        </w:rPr>
        <w:t xml:space="preserve"> 5: 1–23.</w:t>
      </w:r>
    </w:p>
    <w:p w14:paraId="7339ABD3" w14:textId="77777777" w:rsidR="00165100" w:rsidRPr="00571A26" w:rsidRDefault="007E35F9" w:rsidP="00571A26">
      <w:pPr>
        <w:pStyle w:val="Bibliography"/>
        <w:spacing w:line="480" w:lineRule="auto"/>
        <w:rPr>
          <w:rFonts w:asciiTheme="majorBidi" w:hAnsiTheme="majorBidi" w:cstheme="majorBidi"/>
          <w:sz w:val="28"/>
          <w:szCs w:val="28"/>
        </w:rPr>
      </w:pPr>
      <w:bookmarkStart w:id="237" w:name="ref-lay2019"/>
      <w:bookmarkEnd w:id="236"/>
      <w:r w:rsidRPr="00571A26">
        <w:rPr>
          <w:rFonts w:asciiTheme="majorBidi" w:hAnsiTheme="majorBidi" w:cstheme="majorBidi"/>
          <w:sz w:val="28"/>
          <w:szCs w:val="28"/>
        </w:rPr>
        <w:t xml:space="preserve">Lay, J. Celeste, </w:t>
      </w:r>
      <w:proofErr w:type="spellStart"/>
      <w:r w:rsidRPr="00571A26">
        <w:rPr>
          <w:rFonts w:asciiTheme="majorBidi" w:hAnsiTheme="majorBidi" w:cstheme="majorBidi"/>
          <w:sz w:val="28"/>
          <w:szCs w:val="28"/>
        </w:rPr>
        <w:t>Mirya</w:t>
      </w:r>
      <w:proofErr w:type="spellEnd"/>
      <w:r w:rsidRPr="00571A26">
        <w:rPr>
          <w:rFonts w:asciiTheme="majorBidi" w:hAnsiTheme="majorBidi" w:cstheme="majorBidi"/>
          <w:sz w:val="28"/>
          <w:szCs w:val="28"/>
        </w:rPr>
        <w:t xml:space="preserve"> R. Holman, Angela L. Bos, Jill S. Greenlee, Zoe M. Oxley, and Allison Buffett. 2019. “TIME for Kids to Learn Gender Stereotypes: Analysis of Gender and Political Leadership in a Common Social Studies Resource for Children.” </w:t>
      </w:r>
      <w:r w:rsidRPr="00571A26">
        <w:rPr>
          <w:rFonts w:asciiTheme="majorBidi" w:hAnsiTheme="majorBidi" w:cstheme="majorBidi"/>
          <w:i/>
          <w:iCs/>
          <w:sz w:val="28"/>
          <w:szCs w:val="28"/>
        </w:rPr>
        <w:t>Politics &amp; Gender</w:t>
      </w:r>
      <w:r w:rsidRPr="00571A26">
        <w:rPr>
          <w:rFonts w:asciiTheme="majorBidi" w:hAnsiTheme="majorBidi" w:cstheme="majorBidi"/>
          <w:sz w:val="28"/>
          <w:szCs w:val="28"/>
        </w:rPr>
        <w:t>, 1–22.</w:t>
      </w:r>
    </w:p>
    <w:p w14:paraId="0681AFC6" w14:textId="77777777" w:rsidR="00165100" w:rsidRPr="00571A26" w:rsidRDefault="007E35F9" w:rsidP="00571A26">
      <w:pPr>
        <w:pStyle w:val="Bibliography"/>
        <w:spacing w:line="480" w:lineRule="auto"/>
        <w:rPr>
          <w:rFonts w:asciiTheme="majorBidi" w:hAnsiTheme="majorBidi" w:cstheme="majorBidi"/>
          <w:sz w:val="28"/>
          <w:szCs w:val="28"/>
        </w:rPr>
      </w:pPr>
      <w:bookmarkStart w:id="238" w:name="ref-leaper2014"/>
      <w:bookmarkEnd w:id="237"/>
      <w:r w:rsidRPr="00571A26">
        <w:rPr>
          <w:rFonts w:asciiTheme="majorBidi" w:hAnsiTheme="majorBidi" w:cstheme="majorBidi"/>
          <w:sz w:val="28"/>
          <w:szCs w:val="28"/>
        </w:rPr>
        <w:t xml:space="preserve">Leaper, Campbell, and </w:t>
      </w:r>
      <w:proofErr w:type="spellStart"/>
      <w:r w:rsidRPr="00571A26">
        <w:rPr>
          <w:rFonts w:asciiTheme="majorBidi" w:hAnsiTheme="majorBidi" w:cstheme="majorBidi"/>
          <w:sz w:val="28"/>
          <w:szCs w:val="28"/>
        </w:rPr>
        <w:t>Christia</w:t>
      </w:r>
      <w:proofErr w:type="spellEnd"/>
      <w:r w:rsidRPr="00571A26">
        <w:rPr>
          <w:rFonts w:asciiTheme="majorBidi" w:hAnsiTheme="majorBidi" w:cstheme="majorBidi"/>
          <w:sz w:val="28"/>
          <w:szCs w:val="28"/>
        </w:rPr>
        <w:t xml:space="preserve"> Spears Brown. 2014. “Sexism in Schools.” In </w:t>
      </w:r>
      <w:r w:rsidRPr="00571A26">
        <w:rPr>
          <w:rFonts w:asciiTheme="majorBidi" w:hAnsiTheme="majorBidi" w:cstheme="majorBidi"/>
          <w:i/>
          <w:iCs/>
          <w:sz w:val="28"/>
          <w:szCs w:val="28"/>
        </w:rPr>
        <w:t>Advances in Child Development and Behavior</w:t>
      </w:r>
      <w:r w:rsidRPr="00571A26">
        <w:rPr>
          <w:rFonts w:asciiTheme="majorBidi" w:hAnsiTheme="majorBidi" w:cstheme="majorBidi"/>
          <w:sz w:val="28"/>
          <w:szCs w:val="28"/>
        </w:rPr>
        <w:t>, 47:189–223. Elsevier.</w:t>
      </w:r>
    </w:p>
    <w:p w14:paraId="3840E49F" w14:textId="77777777" w:rsidR="00165100" w:rsidRPr="00571A26" w:rsidRDefault="007E35F9" w:rsidP="00571A26">
      <w:pPr>
        <w:pStyle w:val="Bibliography"/>
        <w:spacing w:line="480" w:lineRule="auto"/>
        <w:rPr>
          <w:rFonts w:asciiTheme="majorBidi" w:hAnsiTheme="majorBidi" w:cstheme="majorBidi"/>
          <w:sz w:val="28"/>
          <w:szCs w:val="28"/>
        </w:rPr>
      </w:pPr>
      <w:bookmarkStart w:id="239" w:name="ref-lee2012"/>
      <w:bookmarkEnd w:id="238"/>
      <w:r w:rsidRPr="00571A26">
        <w:rPr>
          <w:rFonts w:asciiTheme="majorBidi" w:hAnsiTheme="majorBidi" w:cstheme="majorBidi"/>
          <w:sz w:val="28"/>
          <w:szCs w:val="28"/>
        </w:rPr>
        <w:lastRenderedPageBreak/>
        <w:t>Lee, Nam-</w:t>
      </w:r>
      <w:proofErr w:type="spellStart"/>
      <w:r w:rsidRPr="00571A26">
        <w:rPr>
          <w:rFonts w:asciiTheme="majorBidi" w:hAnsiTheme="majorBidi" w:cstheme="majorBidi"/>
          <w:sz w:val="28"/>
          <w:szCs w:val="28"/>
        </w:rPr>
        <w:t>Jin</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Dhavan</w:t>
      </w:r>
      <w:proofErr w:type="spellEnd"/>
      <w:r w:rsidRPr="00571A26">
        <w:rPr>
          <w:rFonts w:asciiTheme="majorBidi" w:hAnsiTheme="majorBidi" w:cstheme="majorBidi"/>
          <w:sz w:val="28"/>
          <w:szCs w:val="28"/>
        </w:rPr>
        <w:t xml:space="preserve"> V. Shah, and Jack M. McLeod. 2012. “Processes of Political Socialization: A Communication Mediation Approach to Youth Civic Engagement.” </w:t>
      </w:r>
      <w:r w:rsidRPr="00571A26">
        <w:rPr>
          <w:rFonts w:asciiTheme="majorBidi" w:hAnsiTheme="majorBidi" w:cstheme="majorBidi"/>
          <w:i/>
          <w:iCs/>
          <w:sz w:val="28"/>
          <w:szCs w:val="28"/>
        </w:rPr>
        <w:t>Communication Research</w:t>
      </w:r>
      <w:r w:rsidRPr="00571A26">
        <w:rPr>
          <w:rFonts w:asciiTheme="majorBidi" w:hAnsiTheme="majorBidi" w:cstheme="majorBidi"/>
          <w:sz w:val="28"/>
          <w:szCs w:val="28"/>
        </w:rPr>
        <w:t xml:space="preserve"> 40 (5): 669–97.</w:t>
      </w:r>
    </w:p>
    <w:p w14:paraId="2C8F6940" w14:textId="77777777" w:rsidR="00165100" w:rsidRPr="00571A26" w:rsidRDefault="007E35F9" w:rsidP="00571A26">
      <w:pPr>
        <w:pStyle w:val="Bibliography"/>
        <w:spacing w:line="480" w:lineRule="auto"/>
        <w:rPr>
          <w:rFonts w:asciiTheme="majorBidi" w:hAnsiTheme="majorBidi" w:cstheme="majorBidi"/>
          <w:sz w:val="28"/>
          <w:szCs w:val="28"/>
        </w:rPr>
      </w:pPr>
      <w:bookmarkStart w:id="240" w:name="ref-lee2009"/>
      <w:bookmarkEnd w:id="239"/>
      <w:r w:rsidRPr="00571A26">
        <w:rPr>
          <w:rFonts w:asciiTheme="majorBidi" w:hAnsiTheme="majorBidi" w:cstheme="majorBidi"/>
          <w:sz w:val="28"/>
          <w:szCs w:val="28"/>
        </w:rPr>
        <w:t xml:space="preserve">Lee, Sook-Jung, Silvia </w:t>
      </w:r>
      <w:proofErr w:type="spellStart"/>
      <w:r w:rsidRPr="00571A26">
        <w:rPr>
          <w:rFonts w:asciiTheme="majorBidi" w:hAnsiTheme="majorBidi" w:cstheme="majorBidi"/>
          <w:sz w:val="28"/>
          <w:szCs w:val="28"/>
        </w:rPr>
        <w:t>Bartolic</w:t>
      </w:r>
      <w:proofErr w:type="spellEnd"/>
      <w:r w:rsidRPr="00571A26">
        <w:rPr>
          <w:rFonts w:asciiTheme="majorBidi" w:hAnsiTheme="majorBidi" w:cstheme="majorBidi"/>
          <w:sz w:val="28"/>
          <w:szCs w:val="28"/>
        </w:rPr>
        <w:t xml:space="preserve">, and Elizabeth A. </w:t>
      </w:r>
      <w:proofErr w:type="spellStart"/>
      <w:r w:rsidRPr="00571A26">
        <w:rPr>
          <w:rFonts w:asciiTheme="majorBidi" w:hAnsiTheme="majorBidi" w:cstheme="majorBidi"/>
          <w:sz w:val="28"/>
          <w:szCs w:val="28"/>
        </w:rPr>
        <w:t>Vandewater</w:t>
      </w:r>
      <w:proofErr w:type="spellEnd"/>
      <w:r w:rsidRPr="00571A26">
        <w:rPr>
          <w:rFonts w:asciiTheme="majorBidi" w:hAnsiTheme="majorBidi" w:cstheme="majorBidi"/>
          <w:sz w:val="28"/>
          <w:szCs w:val="28"/>
        </w:rPr>
        <w:t xml:space="preserve">. 2009. “Predicting Children’s Media Use in the USA: Differences in Cross-Sectional and Longitudinal Analysis.” </w:t>
      </w:r>
      <w:r w:rsidRPr="00571A26">
        <w:rPr>
          <w:rFonts w:asciiTheme="majorBidi" w:hAnsiTheme="majorBidi" w:cstheme="majorBidi"/>
          <w:i/>
          <w:iCs/>
          <w:sz w:val="28"/>
          <w:szCs w:val="28"/>
        </w:rPr>
        <w:t>British Journal of Developmental Psychology</w:t>
      </w:r>
      <w:r w:rsidRPr="00571A26">
        <w:rPr>
          <w:rFonts w:asciiTheme="majorBidi" w:hAnsiTheme="majorBidi" w:cstheme="majorBidi"/>
          <w:sz w:val="28"/>
          <w:szCs w:val="28"/>
        </w:rPr>
        <w:t xml:space="preserve"> 27 (1): 123–43.</w:t>
      </w:r>
    </w:p>
    <w:p w14:paraId="14C58CA7" w14:textId="77777777" w:rsidR="00165100" w:rsidRPr="00571A26" w:rsidRDefault="007E35F9" w:rsidP="00571A26">
      <w:pPr>
        <w:pStyle w:val="Bibliography"/>
        <w:spacing w:line="480" w:lineRule="auto"/>
        <w:rPr>
          <w:rFonts w:asciiTheme="majorBidi" w:hAnsiTheme="majorBidi" w:cstheme="majorBidi"/>
          <w:sz w:val="28"/>
          <w:szCs w:val="28"/>
        </w:rPr>
      </w:pPr>
      <w:bookmarkStart w:id="241" w:name="ref-livingstone2005"/>
      <w:bookmarkEnd w:id="240"/>
      <w:r w:rsidRPr="00571A26">
        <w:rPr>
          <w:rFonts w:asciiTheme="majorBidi" w:hAnsiTheme="majorBidi" w:cstheme="majorBidi"/>
          <w:sz w:val="28"/>
          <w:szCs w:val="28"/>
        </w:rPr>
        <w:t xml:space="preserve">Livingstone, Sonia, Magdalena </w:t>
      </w:r>
      <w:proofErr w:type="spellStart"/>
      <w:r w:rsidRPr="00571A26">
        <w:rPr>
          <w:rFonts w:asciiTheme="majorBidi" w:hAnsiTheme="majorBidi" w:cstheme="majorBidi"/>
          <w:sz w:val="28"/>
          <w:szCs w:val="28"/>
        </w:rPr>
        <w:t>Bober</w:t>
      </w:r>
      <w:proofErr w:type="spellEnd"/>
      <w:r w:rsidRPr="00571A26">
        <w:rPr>
          <w:rFonts w:asciiTheme="majorBidi" w:hAnsiTheme="majorBidi" w:cstheme="majorBidi"/>
          <w:sz w:val="28"/>
          <w:szCs w:val="28"/>
        </w:rPr>
        <w:t xml:space="preserve">, and Ellen J. </w:t>
      </w:r>
      <w:proofErr w:type="spellStart"/>
      <w:r w:rsidRPr="00571A26">
        <w:rPr>
          <w:rFonts w:asciiTheme="majorBidi" w:hAnsiTheme="majorBidi" w:cstheme="majorBidi"/>
          <w:sz w:val="28"/>
          <w:szCs w:val="28"/>
        </w:rPr>
        <w:t>Helsper</w:t>
      </w:r>
      <w:proofErr w:type="spellEnd"/>
      <w:r w:rsidRPr="00571A26">
        <w:rPr>
          <w:rFonts w:asciiTheme="majorBidi" w:hAnsiTheme="majorBidi" w:cstheme="majorBidi"/>
          <w:sz w:val="28"/>
          <w:szCs w:val="28"/>
        </w:rPr>
        <w:t xml:space="preserve">. 2005. “Active Participation or Just More Information? Young People’s Take-Up of Opportunities to Act and Interact on the Internet.” </w:t>
      </w:r>
      <w:r w:rsidRPr="00571A26">
        <w:rPr>
          <w:rFonts w:asciiTheme="majorBidi" w:hAnsiTheme="majorBidi" w:cstheme="majorBidi"/>
          <w:i/>
          <w:iCs/>
          <w:sz w:val="28"/>
          <w:szCs w:val="28"/>
        </w:rPr>
        <w:t>Information, Community &amp; Society</w:t>
      </w:r>
      <w:r w:rsidRPr="00571A26">
        <w:rPr>
          <w:rFonts w:asciiTheme="majorBidi" w:hAnsiTheme="majorBidi" w:cstheme="majorBidi"/>
          <w:sz w:val="28"/>
          <w:szCs w:val="28"/>
        </w:rPr>
        <w:t xml:space="preserve"> 8 (3): 287–314.</w:t>
      </w:r>
    </w:p>
    <w:p w14:paraId="79B19252" w14:textId="77777777" w:rsidR="00165100" w:rsidRPr="00571A26" w:rsidRDefault="007E35F9" w:rsidP="00571A26">
      <w:pPr>
        <w:pStyle w:val="Bibliography"/>
        <w:spacing w:line="480" w:lineRule="auto"/>
        <w:rPr>
          <w:rFonts w:asciiTheme="majorBidi" w:hAnsiTheme="majorBidi" w:cstheme="majorBidi"/>
          <w:sz w:val="28"/>
          <w:szCs w:val="28"/>
        </w:rPr>
      </w:pPr>
      <w:bookmarkStart w:id="242" w:name="ref-loewen2012"/>
      <w:bookmarkEnd w:id="241"/>
      <w:r w:rsidRPr="00571A26">
        <w:rPr>
          <w:rFonts w:asciiTheme="majorBidi" w:hAnsiTheme="majorBidi" w:cstheme="majorBidi"/>
          <w:sz w:val="28"/>
          <w:szCs w:val="28"/>
        </w:rPr>
        <w:t xml:space="preserve">Loewen, Peter John, and Christopher T. Dawes. 2012. “The Heritability of Duty and Voter Turnout.” </w:t>
      </w:r>
      <w:r w:rsidRPr="00571A26">
        <w:rPr>
          <w:rFonts w:asciiTheme="majorBidi" w:hAnsiTheme="majorBidi" w:cstheme="majorBidi"/>
          <w:i/>
          <w:iCs/>
          <w:sz w:val="28"/>
          <w:szCs w:val="28"/>
        </w:rPr>
        <w:t>Political Psychology</w:t>
      </w:r>
      <w:r w:rsidRPr="00571A26">
        <w:rPr>
          <w:rFonts w:asciiTheme="majorBidi" w:hAnsiTheme="majorBidi" w:cstheme="majorBidi"/>
          <w:sz w:val="28"/>
          <w:szCs w:val="28"/>
        </w:rPr>
        <w:t xml:space="preserve"> 33 (3): 363–73.</w:t>
      </w:r>
    </w:p>
    <w:p w14:paraId="2C4741B6" w14:textId="77777777" w:rsidR="00165100" w:rsidRPr="00571A26" w:rsidRDefault="007E35F9" w:rsidP="00571A26">
      <w:pPr>
        <w:pStyle w:val="Bibliography"/>
        <w:spacing w:line="480" w:lineRule="auto"/>
        <w:rPr>
          <w:rFonts w:asciiTheme="majorBidi" w:hAnsiTheme="majorBidi" w:cstheme="majorBidi"/>
          <w:sz w:val="28"/>
          <w:szCs w:val="28"/>
        </w:rPr>
      </w:pPr>
      <w:bookmarkStart w:id="243" w:name="ref-lokithasan2019"/>
      <w:bookmarkEnd w:id="242"/>
      <w:proofErr w:type="spellStart"/>
      <w:r w:rsidRPr="00571A26">
        <w:rPr>
          <w:rFonts w:asciiTheme="majorBidi" w:hAnsiTheme="majorBidi" w:cstheme="majorBidi"/>
          <w:sz w:val="28"/>
          <w:szCs w:val="28"/>
        </w:rPr>
        <w:t>Lokithasan</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Komathi</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Salomi</w:t>
      </w:r>
      <w:proofErr w:type="spellEnd"/>
      <w:r w:rsidRPr="00571A26">
        <w:rPr>
          <w:rFonts w:asciiTheme="majorBidi" w:hAnsiTheme="majorBidi" w:cstheme="majorBidi"/>
          <w:sz w:val="28"/>
          <w:szCs w:val="28"/>
        </w:rPr>
        <w:t xml:space="preserve"> Simon, Nur </w:t>
      </w:r>
      <w:proofErr w:type="spellStart"/>
      <w:r w:rsidRPr="00571A26">
        <w:rPr>
          <w:rFonts w:asciiTheme="majorBidi" w:hAnsiTheme="majorBidi" w:cstheme="majorBidi"/>
          <w:sz w:val="28"/>
          <w:szCs w:val="28"/>
        </w:rPr>
        <w:t>Zahrawaani</w:t>
      </w:r>
      <w:proofErr w:type="spellEnd"/>
      <w:r w:rsidRPr="00571A26">
        <w:rPr>
          <w:rFonts w:asciiTheme="majorBidi" w:hAnsiTheme="majorBidi" w:cstheme="majorBidi"/>
          <w:sz w:val="28"/>
          <w:szCs w:val="28"/>
        </w:rPr>
        <w:t xml:space="preserve"> Binti Jasmin, and Nur </w:t>
      </w:r>
      <w:proofErr w:type="spellStart"/>
      <w:r w:rsidRPr="00571A26">
        <w:rPr>
          <w:rFonts w:asciiTheme="majorBidi" w:hAnsiTheme="majorBidi" w:cstheme="majorBidi"/>
          <w:sz w:val="28"/>
          <w:szCs w:val="28"/>
        </w:rPr>
        <w:t>Ajeerah</w:t>
      </w:r>
      <w:proofErr w:type="spellEnd"/>
      <w:r w:rsidRPr="00571A26">
        <w:rPr>
          <w:rFonts w:asciiTheme="majorBidi" w:hAnsiTheme="majorBidi" w:cstheme="majorBidi"/>
          <w:sz w:val="28"/>
          <w:szCs w:val="28"/>
        </w:rPr>
        <w:t xml:space="preserve"> Binti Othman. 2019. “Male and Female Social Media Influencers: The Impact of Gender on Emerging Adults.” </w:t>
      </w:r>
      <w:r w:rsidRPr="00571A26">
        <w:rPr>
          <w:rFonts w:asciiTheme="majorBidi" w:hAnsiTheme="majorBidi" w:cstheme="majorBidi"/>
          <w:i/>
          <w:iCs/>
          <w:sz w:val="28"/>
          <w:szCs w:val="28"/>
        </w:rPr>
        <w:t>International Journal of Modern Trends in Social Sciences</w:t>
      </w:r>
      <w:r w:rsidRPr="00571A26">
        <w:rPr>
          <w:rFonts w:asciiTheme="majorBidi" w:hAnsiTheme="majorBidi" w:cstheme="majorBidi"/>
          <w:sz w:val="28"/>
          <w:szCs w:val="28"/>
        </w:rPr>
        <w:t xml:space="preserve"> 2 (9): 21–30.</w:t>
      </w:r>
    </w:p>
    <w:p w14:paraId="44B0A893" w14:textId="77777777" w:rsidR="00165100" w:rsidRPr="00571A26" w:rsidRDefault="007E35F9" w:rsidP="00571A26">
      <w:pPr>
        <w:pStyle w:val="Bibliography"/>
        <w:spacing w:line="480" w:lineRule="auto"/>
        <w:rPr>
          <w:rFonts w:asciiTheme="majorBidi" w:hAnsiTheme="majorBidi" w:cstheme="majorBidi"/>
          <w:sz w:val="28"/>
          <w:szCs w:val="28"/>
        </w:rPr>
      </w:pPr>
      <w:bookmarkStart w:id="244" w:name="ref-lytton1991"/>
      <w:bookmarkEnd w:id="243"/>
      <w:r w:rsidRPr="00571A26">
        <w:rPr>
          <w:rFonts w:asciiTheme="majorBidi" w:hAnsiTheme="majorBidi" w:cstheme="majorBidi"/>
          <w:sz w:val="28"/>
          <w:szCs w:val="28"/>
        </w:rPr>
        <w:lastRenderedPageBreak/>
        <w:t xml:space="preserve">Lytton, Hugh, and David M. Romney. 1991. “Parents’ Differential Socialization of Boys and Girls: A Meta-Analysis.” </w:t>
      </w:r>
      <w:r w:rsidRPr="00571A26">
        <w:rPr>
          <w:rFonts w:asciiTheme="majorBidi" w:hAnsiTheme="majorBidi" w:cstheme="majorBidi"/>
          <w:i/>
          <w:iCs/>
          <w:sz w:val="28"/>
          <w:szCs w:val="28"/>
        </w:rPr>
        <w:t>Psychological Bulletin</w:t>
      </w:r>
      <w:r w:rsidRPr="00571A26">
        <w:rPr>
          <w:rFonts w:asciiTheme="majorBidi" w:hAnsiTheme="majorBidi" w:cstheme="majorBidi"/>
          <w:sz w:val="28"/>
          <w:szCs w:val="28"/>
        </w:rPr>
        <w:t xml:space="preserve"> 109 (2): 267.</w:t>
      </w:r>
    </w:p>
    <w:p w14:paraId="483FF7DA" w14:textId="77777777" w:rsidR="00165100" w:rsidRPr="00571A26" w:rsidRDefault="007E35F9" w:rsidP="00571A26">
      <w:pPr>
        <w:pStyle w:val="Bibliography"/>
        <w:spacing w:line="480" w:lineRule="auto"/>
        <w:rPr>
          <w:rFonts w:asciiTheme="majorBidi" w:hAnsiTheme="majorBidi" w:cstheme="majorBidi"/>
          <w:sz w:val="28"/>
          <w:szCs w:val="28"/>
        </w:rPr>
      </w:pPr>
      <w:bookmarkStart w:id="245" w:name="ref-maheo2018"/>
      <w:bookmarkEnd w:id="244"/>
      <w:proofErr w:type="spellStart"/>
      <w:r w:rsidRPr="00571A26">
        <w:rPr>
          <w:rFonts w:asciiTheme="majorBidi" w:hAnsiTheme="majorBidi" w:cstheme="majorBidi"/>
          <w:sz w:val="28"/>
          <w:szCs w:val="28"/>
        </w:rPr>
        <w:t>Mahéo</w:t>
      </w:r>
      <w:proofErr w:type="spellEnd"/>
      <w:r w:rsidRPr="00571A26">
        <w:rPr>
          <w:rFonts w:asciiTheme="majorBidi" w:hAnsiTheme="majorBidi" w:cstheme="majorBidi"/>
          <w:sz w:val="28"/>
          <w:szCs w:val="28"/>
        </w:rPr>
        <w:t>, Valérie-Anne. 2018. “Socialization in Times of Elections: A Field Experiment on the Impact of Civic Education.”</w:t>
      </w:r>
    </w:p>
    <w:p w14:paraId="591447FA" w14:textId="77777777" w:rsidR="00165100" w:rsidRPr="00571A26" w:rsidRDefault="007E35F9" w:rsidP="00571A26">
      <w:pPr>
        <w:pStyle w:val="Bibliography"/>
        <w:spacing w:line="480" w:lineRule="auto"/>
        <w:rPr>
          <w:rFonts w:asciiTheme="majorBidi" w:hAnsiTheme="majorBidi" w:cstheme="majorBidi"/>
          <w:sz w:val="28"/>
          <w:szCs w:val="28"/>
        </w:rPr>
      </w:pPr>
      <w:bookmarkStart w:id="246" w:name="ref-maheo2019"/>
      <w:bookmarkEnd w:id="245"/>
      <w:r w:rsidRPr="00571A26">
        <w:rPr>
          <w:rFonts w:asciiTheme="majorBidi" w:hAnsiTheme="majorBidi" w:cstheme="majorBidi"/>
          <w:sz w:val="28"/>
          <w:szCs w:val="28"/>
        </w:rPr>
        <w:t>———. 2019. “Get-Out-The-Children’s-Vote: A Field Experiment On Families’ Mobilization and Participation in the Election.”</w:t>
      </w:r>
    </w:p>
    <w:p w14:paraId="7A1A1D3B" w14:textId="77777777" w:rsidR="00165100" w:rsidRPr="00571A26" w:rsidRDefault="007E35F9" w:rsidP="00571A26">
      <w:pPr>
        <w:pStyle w:val="Bibliography"/>
        <w:spacing w:line="480" w:lineRule="auto"/>
        <w:rPr>
          <w:rFonts w:asciiTheme="majorBidi" w:hAnsiTheme="majorBidi" w:cstheme="majorBidi"/>
          <w:sz w:val="28"/>
          <w:szCs w:val="28"/>
        </w:rPr>
      </w:pPr>
      <w:bookmarkStart w:id="247" w:name="ref-mahony1985"/>
      <w:bookmarkEnd w:id="246"/>
      <w:r w:rsidRPr="00571A26">
        <w:rPr>
          <w:rFonts w:asciiTheme="majorBidi" w:hAnsiTheme="majorBidi" w:cstheme="majorBidi"/>
          <w:sz w:val="28"/>
          <w:szCs w:val="28"/>
        </w:rPr>
        <w:t xml:space="preserve">Mahony, Pat. 1985. </w:t>
      </w:r>
      <w:r w:rsidRPr="00571A26">
        <w:rPr>
          <w:rFonts w:asciiTheme="majorBidi" w:hAnsiTheme="majorBidi" w:cstheme="majorBidi"/>
          <w:i/>
          <w:iCs/>
          <w:sz w:val="28"/>
          <w:szCs w:val="28"/>
        </w:rPr>
        <w:t xml:space="preserve">Schools for the </w:t>
      </w:r>
      <w:proofErr w:type="gramStart"/>
      <w:r w:rsidRPr="00571A26">
        <w:rPr>
          <w:rFonts w:asciiTheme="majorBidi" w:hAnsiTheme="majorBidi" w:cstheme="majorBidi"/>
          <w:i/>
          <w:iCs/>
          <w:sz w:val="28"/>
          <w:szCs w:val="28"/>
        </w:rPr>
        <w:t>Boys?:</w:t>
      </w:r>
      <w:proofErr w:type="gramEnd"/>
      <w:r w:rsidRPr="00571A26">
        <w:rPr>
          <w:rFonts w:asciiTheme="majorBidi" w:hAnsiTheme="majorBidi" w:cstheme="majorBidi"/>
          <w:i/>
          <w:iCs/>
          <w:sz w:val="28"/>
          <w:szCs w:val="28"/>
        </w:rPr>
        <w:t xml:space="preserve"> Co-Education Reassessed</w:t>
      </w:r>
      <w:r w:rsidRPr="00571A26">
        <w:rPr>
          <w:rFonts w:asciiTheme="majorBidi" w:hAnsiTheme="majorBidi" w:cstheme="majorBidi"/>
          <w:sz w:val="28"/>
          <w:szCs w:val="28"/>
        </w:rPr>
        <w:t>. London: Hutchinson Publishing Group.</w:t>
      </w:r>
    </w:p>
    <w:p w14:paraId="56E05159" w14:textId="77777777" w:rsidR="00165100" w:rsidRPr="00571A26" w:rsidRDefault="007E35F9" w:rsidP="00571A26">
      <w:pPr>
        <w:pStyle w:val="Bibliography"/>
        <w:spacing w:line="480" w:lineRule="auto"/>
        <w:rPr>
          <w:rFonts w:asciiTheme="majorBidi" w:hAnsiTheme="majorBidi" w:cstheme="majorBidi"/>
          <w:sz w:val="28"/>
          <w:szCs w:val="28"/>
        </w:rPr>
      </w:pPr>
      <w:bookmarkStart w:id="248" w:name="ref-malin2015"/>
      <w:bookmarkEnd w:id="247"/>
      <w:proofErr w:type="spellStart"/>
      <w:r w:rsidRPr="00571A26">
        <w:rPr>
          <w:rFonts w:asciiTheme="majorBidi" w:hAnsiTheme="majorBidi" w:cstheme="majorBidi"/>
          <w:sz w:val="28"/>
          <w:szCs w:val="28"/>
        </w:rPr>
        <w:t>Malin</w:t>
      </w:r>
      <w:proofErr w:type="spellEnd"/>
      <w:r w:rsidRPr="00571A26">
        <w:rPr>
          <w:rFonts w:asciiTheme="majorBidi" w:hAnsiTheme="majorBidi" w:cstheme="majorBidi"/>
          <w:sz w:val="28"/>
          <w:szCs w:val="28"/>
        </w:rPr>
        <w:t xml:space="preserve">, Heather, </w:t>
      </w:r>
      <w:proofErr w:type="spellStart"/>
      <w:r w:rsidRPr="00571A26">
        <w:rPr>
          <w:rFonts w:asciiTheme="majorBidi" w:hAnsiTheme="majorBidi" w:cstheme="majorBidi"/>
          <w:sz w:val="28"/>
          <w:szCs w:val="28"/>
        </w:rPr>
        <w:t>Kirsi</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Tirri</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Indrawati</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Liauw</w:t>
      </w:r>
      <w:proofErr w:type="spellEnd"/>
      <w:r w:rsidRPr="00571A26">
        <w:rPr>
          <w:rFonts w:asciiTheme="majorBidi" w:hAnsiTheme="majorBidi" w:cstheme="majorBidi"/>
          <w:sz w:val="28"/>
          <w:szCs w:val="28"/>
        </w:rPr>
        <w:t xml:space="preserve">. 2015. “Adolescent Moral Motivations for Civic Engagement: Clues to the Political Gender Gap?” </w:t>
      </w:r>
      <w:r w:rsidRPr="00571A26">
        <w:rPr>
          <w:rFonts w:asciiTheme="majorBidi" w:hAnsiTheme="majorBidi" w:cstheme="majorBidi"/>
          <w:i/>
          <w:iCs/>
          <w:sz w:val="28"/>
          <w:szCs w:val="28"/>
        </w:rPr>
        <w:t>Journal of Moral Education</w:t>
      </w:r>
      <w:r w:rsidRPr="00571A26">
        <w:rPr>
          <w:rFonts w:asciiTheme="majorBidi" w:hAnsiTheme="majorBidi" w:cstheme="majorBidi"/>
          <w:sz w:val="28"/>
          <w:szCs w:val="28"/>
        </w:rPr>
        <w:t xml:space="preserve"> 44 (1): 34–50.</w:t>
      </w:r>
    </w:p>
    <w:p w14:paraId="769DB957" w14:textId="77777777" w:rsidR="00165100" w:rsidRPr="00571A26" w:rsidRDefault="007E35F9" w:rsidP="00571A26">
      <w:pPr>
        <w:pStyle w:val="Bibliography"/>
        <w:spacing w:line="480" w:lineRule="auto"/>
        <w:rPr>
          <w:rFonts w:asciiTheme="majorBidi" w:hAnsiTheme="majorBidi" w:cstheme="majorBidi"/>
          <w:sz w:val="28"/>
          <w:szCs w:val="28"/>
        </w:rPr>
      </w:pPr>
      <w:bookmarkStart w:id="249" w:name="ref-manganelli2015"/>
      <w:bookmarkEnd w:id="248"/>
      <w:proofErr w:type="spellStart"/>
      <w:r w:rsidRPr="00571A26">
        <w:rPr>
          <w:rFonts w:asciiTheme="majorBidi" w:hAnsiTheme="majorBidi" w:cstheme="majorBidi"/>
          <w:sz w:val="28"/>
          <w:szCs w:val="28"/>
        </w:rPr>
        <w:t>Manganelli</w:t>
      </w:r>
      <w:proofErr w:type="spellEnd"/>
      <w:r w:rsidRPr="00571A26">
        <w:rPr>
          <w:rFonts w:asciiTheme="majorBidi" w:hAnsiTheme="majorBidi" w:cstheme="majorBidi"/>
          <w:sz w:val="28"/>
          <w:szCs w:val="28"/>
        </w:rPr>
        <w:t xml:space="preserve">, Sara, Fabio </w:t>
      </w:r>
      <w:proofErr w:type="spellStart"/>
      <w:r w:rsidRPr="00571A26">
        <w:rPr>
          <w:rFonts w:asciiTheme="majorBidi" w:hAnsiTheme="majorBidi" w:cstheme="majorBidi"/>
          <w:sz w:val="28"/>
          <w:szCs w:val="28"/>
        </w:rPr>
        <w:t>Lucidi</w:t>
      </w:r>
      <w:proofErr w:type="spellEnd"/>
      <w:r w:rsidRPr="00571A26">
        <w:rPr>
          <w:rFonts w:asciiTheme="majorBidi" w:hAnsiTheme="majorBidi" w:cstheme="majorBidi"/>
          <w:sz w:val="28"/>
          <w:szCs w:val="28"/>
        </w:rPr>
        <w:t xml:space="preserve">, and Fabio </w:t>
      </w:r>
      <w:proofErr w:type="spellStart"/>
      <w:r w:rsidRPr="00571A26">
        <w:rPr>
          <w:rFonts w:asciiTheme="majorBidi" w:hAnsiTheme="majorBidi" w:cstheme="majorBidi"/>
          <w:sz w:val="28"/>
          <w:szCs w:val="28"/>
        </w:rPr>
        <w:t>Alivernini</w:t>
      </w:r>
      <w:proofErr w:type="spellEnd"/>
      <w:r w:rsidRPr="00571A26">
        <w:rPr>
          <w:rFonts w:asciiTheme="majorBidi" w:hAnsiTheme="majorBidi" w:cstheme="majorBidi"/>
          <w:sz w:val="28"/>
          <w:szCs w:val="28"/>
        </w:rPr>
        <w:t xml:space="preserve">. 2015. “Italian Adolescents’ Civic Engagement and Open Classroom Climate: The Mediating Role of Self-Efficacy.” </w:t>
      </w:r>
      <w:r w:rsidRPr="00571A26">
        <w:rPr>
          <w:rFonts w:asciiTheme="majorBidi" w:hAnsiTheme="majorBidi" w:cstheme="majorBidi"/>
          <w:i/>
          <w:iCs/>
          <w:sz w:val="28"/>
          <w:szCs w:val="28"/>
        </w:rPr>
        <w:t>Journal of Applied Developmental Psychology</w:t>
      </w:r>
      <w:r w:rsidRPr="00571A26">
        <w:rPr>
          <w:rFonts w:asciiTheme="majorBidi" w:hAnsiTheme="majorBidi" w:cstheme="majorBidi"/>
          <w:sz w:val="28"/>
          <w:szCs w:val="28"/>
        </w:rPr>
        <w:t xml:space="preserve"> 41: 8–18.</w:t>
      </w:r>
    </w:p>
    <w:p w14:paraId="1BDC4208" w14:textId="77777777" w:rsidR="00165100" w:rsidRPr="00571A26" w:rsidRDefault="007E35F9" w:rsidP="00571A26">
      <w:pPr>
        <w:pStyle w:val="Bibliography"/>
        <w:spacing w:line="480" w:lineRule="auto"/>
        <w:rPr>
          <w:rFonts w:asciiTheme="majorBidi" w:hAnsiTheme="majorBidi" w:cstheme="majorBidi"/>
          <w:sz w:val="28"/>
          <w:szCs w:val="28"/>
        </w:rPr>
      </w:pPr>
      <w:bookmarkStart w:id="250" w:name="ref-martens2013"/>
      <w:bookmarkEnd w:id="249"/>
      <w:r w:rsidRPr="00571A26">
        <w:rPr>
          <w:rFonts w:asciiTheme="majorBidi" w:hAnsiTheme="majorBidi" w:cstheme="majorBidi"/>
          <w:sz w:val="28"/>
          <w:szCs w:val="28"/>
        </w:rPr>
        <w:lastRenderedPageBreak/>
        <w:t xml:space="preserve">Martens, Allison M., and Jason </w:t>
      </w:r>
      <w:proofErr w:type="spellStart"/>
      <w:r w:rsidRPr="00571A26">
        <w:rPr>
          <w:rFonts w:asciiTheme="majorBidi" w:hAnsiTheme="majorBidi" w:cstheme="majorBidi"/>
          <w:sz w:val="28"/>
          <w:szCs w:val="28"/>
        </w:rPr>
        <w:t>Gainous</w:t>
      </w:r>
      <w:proofErr w:type="spellEnd"/>
      <w:r w:rsidRPr="00571A26">
        <w:rPr>
          <w:rFonts w:asciiTheme="majorBidi" w:hAnsiTheme="majorBidi" w:cstheme="majorBidi"/>
          <w:sz w:val="28"/>
          <w:szCs w:val="28"/>
        </w:rPr>
        <w:t xml:space="preserve">. 2013. “Civic Education and Democratic Capacity: How do Teachers Teach and What Works?” </w:t>
      </w:r>
      <w:r w:rsidRPr="00571A26">
        <w:rPr>
          <w:rFonts w:asciiTheme="majorBidi" w:hAnsiTheme="majorBidi" w:cstheme="majorBidi"/>
          <w:i/>
          <w:iCs/>
          <w:sz w:val="28"/>
          <w:szCs w:val="28"/>
        </w:rPr>
        <w:t>Social Science Quarterly</w:t>
      </w:r>
      <w:r w:rsidRPr="00571A26">
        <w:rPr>
          <w:rFonts w:asciiTheme="majorBidi" w:hAnsiTheme="majorBidi" w:cstheme="majorBidi"/>
          <w:sz w:val="28"/>
          <w:szCs w:val="28"/>
        </w:rPr>
        <w:t xml:space="preserve"> 94 (4): 956–76.</w:t>
      </w:r>
    </w:p>
    <w:p w14:paraId="6BDDF775" w14:textId="77777777" w:rsidR="00165100" w:rsidRPr="00571A26" w:rsidRDefault="007E35F9" w:rsidP="00571A26">
      <w:pPr>
        <w:pStyle w:val="Bibliography"/>
        <w:spacing w:line="480" w:lineRule="auto"/>
        <w:rPr>
          <w:rFonts w:asciiTheme="majorBidi" w:hAnsiTheme="majorBidi" w:cstheme="majorBidi"/>
          <w:sz w:val="28"/>
          <w:szCs w:val="28"/>
        </w:rPr>
      </w:pPr>
      <w:bookmarkStart w:id="251" w:name="ref-matsuno2017"/>
      <w:bookmarkEnd w:id="250"/>
      <w:proofErr w:type="spellStart"/>
      <w:r w:rsidRPr="00571A26">
        <w:rPr>
          <w:rFonts w:asciiTheme="majorBidi" w:hAnsiTheme="majorBidi" w:cstheme="majorBidi"/>
          <w:sz w:val="28"/>
          <w:szCs w:val="28"/>
        </w:rPr>
        <w:t>Matsuno</w:t>
      </w:r>
      <w:proofErr w:type="spellEnd"/>
      <w:r w:rsidRPr="00571A26">
        <w:rPr>
          <w:rFonts w:asciiTheme="majorBidi" w:hAnsiTheme="majorBidi" w:cstheme="majorBidi"/>
          <w:sz w:val="28"/>
          <w:szCs w:val="28"/>
        </w:rPr>
        <w:t xml:space="preserve">, Emmie, and Stephanie L. Budge. 2017. “Non-Binary/Genderqueer Identities: A Critical Review of the Literature.” </w:t>
      </w:r>
      <w:r w:rsidRPr="00571A26">
        <w:rPr>
          <w:rFonts w:asciiTheme="majorBidi" w:hAnsiTheme="majorBidi" w:cstheme="majorBidi"/>
          <w:i/>
          <w:iCs/>
          <w:sz w:val="28"/>
          <w:szCs w:val="28"/>
        </w:rPr>
        <w:t>Current Sexual Health Reports</w:t>
      </w:r>
      <w:r w:rsidRPr="00571A26">
        <w:rPr>
          <w:rFonts w:asciiTheme="majorBidi" w:hAnsiTheme="majorBidi" w:cstheme="majorBidi"/>
          <w:sz w:val="28"/>
          <w:szCs w:val="28"/>
        </w:rPr>
        <w:t xml:space="preserve"> 9 (3): 116–20.</w:t>
      </w:r>
    </w:p>
    <w:p w14:paraId="3D6B3971" w14:textId="77777777" w:rsidR="00165100" w:rsidRPr="00571A26" w:rsidRDefault="007E35F9" w:rsidP="00571A26">
      <w:pPr>
        <w:pStyle w:val="Bibliography"/>
        <w:spacing w:line="480" w:lineRule="auto"/>
        <w:rPr>
          <w:rFonts w:asciiTheme="majorBidi" w:hAnsiTheme="majorBidi" w:cstheme="majorBidi"/>
          <w:sz w:val="28"/>
          <w:szCs w:val="28"/>
        </w:rPr>
      </w:pPr>
      <w:bookmarkStart w:id="252" w:name="ref-maurissen2018"/>
      <w:bookmarkEnd w:id="251"/>
      <w:proofErr w:type="spellStart"/>
      <w:r w:rsidRPr="00571A26">
        <w:rPr>
          <w:rFonts w:asciiTheme="majorBidi" w:hAnsiTheme="majorBidi" w:cstheme="majorBidi"/>
          <w:sz w:val="28"/>
          <w:szCs w:val="28"/>
        </w:rPr>
        <w:t>Maurissen</w:t>
      </w:r>
      <w:proofErr w:type="spellEnd"/>
      <w:r w:rsidRPr="00571A26">
        <w:rPr>
          <w:rFonts w:asciiTheme="majorBidi" w:hAnsiTheme="majorBidi" w:cstheme="majorBidi"/>
          <w:sz w:val="28"/>
          <w:szCs w:val="28"/>
        </w:rPr>
        <w:t xml:space="preserve">, Lies, Ellen Claes, and Carolyn Barber. 2018. “Deliberation in Citizenship Education: How the School Context Contributes to the Development of an Open Classroom Climate.” </w:t>
      </w:r>
      <w:r w:rsidRPr="00571A26">
        <w:rPr>
          <w:rFonts w:asciiTheme="majorBidi" w:hAnsiTheme="majorBidi" w:cstheme="majorBidi"/>
          <w:i/>
          <w:iCs/>
          <w:sz w:val="28"/>
          <w:szCs w:val="28"/>
        </w:rPr>
        <w:t>Social Psychology of Education</w:t>
      </w:r>
      <w:r w:rsidRPr="00571A26">
        <w:rPr>
          <w:rFonts w:asciiTheme="majorBidi" w:hAnsiTheme="majorBidi" w:cstheme="majorBidi"/>
          <w:sz w:val="28"/>
          <w:szCs w:val="28"/>
        </w:rPr>
        <w:t xml:space="preserve"> 21 (4): 951–72.</w:t>
      </w:r>
    </w:p>
    <w:p w14:paraId="55877A4B" w14:textId="77777777" w:rsidR="00165100" w:rsidRPr="00571A26" w:rsidRDefault="007E35F9" w:rsidP="00571A26">
      <w:pPr>
        <w:pStyle w:val="Bibliography"/>
        <w:spacing w:line="480" w:lineRule="auto"/>
        <w:rPr>
          <w:rFonts w:asciiTheme="majorBidi" w:hAnsiTheme="majorBidi" w:cstheme="majorBidi"/>
          <w:sz w:val="28"/>
          <w:szCs w:val="28"/>
        </w:rPr>
      </w:pPr>
      <w:bookmarkStart w:id="253" w:name="ref-mayer2004"/>
      <w:bookmarkEnd w:id="252"/>
      <w:r w:rsidRPr="00571A26">
        <w:rPr>
          <w:rFonts w:asciiTheme="majorBidi" w:hAnsiTheme="majorBidi" w:cstheme="majorBidi"/>
          <w:sz w:val="28"/>
          <w:szCs w:val="28"/>
        </w:rPr>
        <w:t xml:space="preserve">Mayer, Jeremy D., and Heather M. Schmidt. 2004. “Gendered Political Socialization in Four Contexts: Political Interest and Values Among Junior High School Students in China, Japan, Mexico, and the United States.” </w:t>
      </w:r>
      <w:r w:rsidRPr="00571A26">
        <w:rPr>
          <w:rFonts w:asciiTheme="majorBidi" w:hAnsiTheme="majorBidi" w:cstheme="majorBidi"/>
          <w:i/>
          <w:iCs/>
          <w:sz w:val="28"/>
          <w:szCs w:val="28"/>
        </w:rPr>
        <w:t>The Social Science Journal</w:t>
      </w:r>
      <w:r w:rsidRPr="00571A26">
        <w:rPr>
          <w:rFonts w:asciiTheme="majorBidi" w:hAnsiTheme="majorBidi" w:cstheme="majorBidi"/>
          <w:sz w:val="28"/>
          <w:szCs w:val="28"/>
        </w:rPr>
        <w:t xml:space="preserve"> 41 (3): 393–407.</w:t>
      </w:r>
    </w:p>
    <w:p w14:paraId="496B6BB5" w14:textId="77777777" w:rsidR="00165100" w:rsidRPr="00571A26" w:rsidRDefault="007E35F9" w:rsidP="00571A26">
      <w:pPr>
        <w:pStyle w:val="Bibliography"/>
        <w:spacing w:line="480" w:lineRule="auto"/>
        <w:rPr>
          <w:rFonts w:asciiTheme="majorBidi" w:hAnsiTheme="majorBidi" w:cstheme="majorBidi"/>
          <w:sz w:val="28"/>
          <w:szCs w:val="28"/>
        </w:rPr>
      </w:pPr>
      <w:bookmarkStart w:id="254" w:name="ref-mcclurg2003"/>
      <w:bookmarkEnd w:id="253"/>
      <w:r w:rsidRPr="00571A26">
        <w:rPr>
          <w:rFonts w:asciiTheme="majorBidi" w:hAnsiTheme="majorBidi" w:cstheme="majorBidi"/>
          <w:sz w:val="28"/>
          <w:szCs w:val="28"/>
        </w:rPr>
        <w:t xml:space="preserve">McClurg, Scott D. 2003. “Social Networks and Political Participation: The Role of Social Interaction in Explaining Political Participation.” </w:t>
      </w:r>
      <w:r w:rsidRPr="00571A26">
        <w:rPr>
          <w:rFonts w:asciiTheme="majorBidi" w:hAnsiTheme="majorBidi" w:cstheme="majorBidi"/>
          <w:i/>
          <w:iCs/>
          <w:sz w:val="28"/>
          <w:szCs w:val="28"/>
        </w:rPr>
        <w:t>Political Research Quarterly</w:t>
      </w:r>
      <w:r w:rsidRPr="00571A26">
        <w:rPr>
          <w:rFonts w:asciiTheme="majorBidi" w:hAnsiTheme="majorBidi" w:cstheme="majorBidi"/>
          <w:sz w:val="28"/>
          <w:szCs w:val="28"/>
        </w:rPr>
        <w:t xml:space="preserve"> 56 (4): 449–64.</w:t>
      </w:r>
    </w:p>
    <w:p w14:paraId="390FDE23" w14:textId="77777777" w:rsidR="00165100" w:rsidRPr="00571A26" w:rsidRDefault="007E35F9" w:rsidP="00571A26">
      <w:pPr>
        <w:pStyle w:val="Bibliography"/>
        <w:spacing w:line="480" w:lineRule="auto"/>
        <w:rPr>
          <w:rFonts w:asciiTheme="majorBidi" w:hAnsiTheme="majorBidi" w:cstheme="majorBidi"/>
          <w:sz w:val="28"/>
          <w:szCs w:val="28"/>
        </w:rPr>
      </w:pPr>
      <w:bookmarkStart w:id="255" w:name="ref-mcfarland2006"/>
      <w:bookmarkEnd w:id="254"/>
      <w:r w:rsidRPr="00571A26">
        <w:rPr>
          <w:rFonts w:asciiTheme="majorBidi" w:hAnsiTheme="majorBidi" w:cstheme="majorBidi"/>
          <w:sz w:val="28"/>
          <w:szCs w:val="28"/>
        </w:rPr>
        <w:lastRenderedPageBreak/>
        <w:t xml:space="preserve">McFarland, Daniel A., and Reuben J. Thomas. 2006. “Bowling Young: How Youth Voluntary Associations Influence Adult Political Participation.” </w:t>
      </w:r>
      <w:r w:rsidRPr="00571A26">
        <w:rPr>
          <w:rFonts w:asciiTheme="majorBidi" w:hAnsiTheme="majorBidi" w:cstheme="majorBidi"/>
          <w:i/>
          <w:iCs/>
          <w:sz w:val="28"/>
          <w:szCs w:val="28"/>
        </w:rPr>
        <w:t>American Sociological Review</w:t>
      </w:r>
      <w:r w:rsidRPr="00571A26">
        <w:rPr>
          <w:rFonts w:asciiTheme="majorBidi" w:hAnsiTheme="majorBidi" w:cstheme="majorBidi"/>
          <w:sz w:val="28"/>
          <w:szCs w:val="28"/>
        </w:rPr>
        <w:t xml:space="preserve"> 71 (3): 401–25.</w:t>
      </w:r>
    </w:p>
    <w:p w14:paraId="30C9C752" w14:textId="77777777" w:rsidR="00165100" w:rsidRPr="00571A26" w:rsidRDefault="007E35F9" w:rsidP="00571A26">
      <w:pPr>
        <w:pStyle w:val="Bibliography"/>
        <w:spacing w:line="480" w:lineRule="auto"/>
        <w:rPr>
          <w:rFonts w:asciiTheme="majorBidi" w:hAnsiTheme="majorBidi" w:cstheme="majorBidi"/>
          <w:sz w:val="28"/>
          <w:szCs w:val="28"/>
        </w:rPr>
      </w:pPr>
      <w:bookmarkStart w:id="256" w:name="ref-mcintosh2007"/>
      <w:bookmarkEnd w:id="255"/>
      <w:r w:rsidRPr="00571A26">
        <w:rPr>
          <w:rFonts w:asciiTheme="majorBidi" w:hAnsiTheme="majorBidi" w:cstheme="majorBidi"/>
          <w:sz w:val="28"/>
          <w:szCs w:val="28"/>
        </w:rPr>
        <w:t xml:space="preserve">McIntosh, Hugh, Daniel Hart, and James </w:t>
      </w:r>
      <w:proofErr w:type="spellStart"/>
      <w:r w:rsidRPr="00571A26">
        <w:rPr>
          <w:rFonts w:asciiTheme="majorBidi" w:hAnsiTheme="majorBidi" w:cstheme="majorBidi"/>
          <w:sz w:val="28"/>
          <w:szCs w:val="28"/>
        </w:rPr>
        <w:t>Youniss</w:t>
      </w:r>
      <w:proofErr w:type="spellEnd"/>
      <w:r w:rsidRPr="00571A26">
        <w:rPr>
          <w:rFonts w:asciiTheme="majorBidi" w:hAnsiTheme="majorBidi" w:cstheme="majorBidi"/>
          <w:sz w:val="28"/>
          <w:szCs w:val="28"/>
        </w:rPr>
        <w:t xml:space="preserve">. 2007. “The Influence of Family Political Discussion on Youth Civic Development: Which Parent Qualities Matter?” </w:t>
      </w:r>
      <w:r w:rsidRPr="00571A26">
        <w:rPr>
          <w:rFonts w:asciiTheme="majorBidi" w:hAnsiTheme="majorBidi" w:cstheme="majorBidi"/>
          <w:i/>
          <w:iCs/>
          <w:sz w:val="28"/>
          <w:szCs w:val="28"/>
        </w:rPr>
        <w:t>PS: Political Science and Politics</w:t>
      </w:r>
      <w:r w:rsidRPr="00571A26">
        <w:rPr>
          <w:rFonts w:asciiTheme="majorBidi" w:hAnsiTheme="majorBidi" w:cstheme="majorBidi"/>
          <w:sz w:val="28"/>
          <w:szCs w:val="28"/>
        </w:rPr>
        <w:t xml:space="preserve"> 40 (3): 495–99.</w:t>
      </w:r>
    </w:p>
    <w:p w14:paraId="47F07020" w14:textId="77777777" w:rsidR="00165100" w:rsidRPr="00571A26" w:rsidRDefault="007E35F9" w:rsidP="00571A26">
      <w:pPr>
        <w:pStyle w:val="Bibliography"/>
        <w:spacing w:line="480" w:lineRule="auto"/>
        <w:rPr>
          <w:rFonts w:asciiTheme="majorBidi" w:hAnsiTheme="majorBidi" w:cstheme="majorBidi"/>
          <w:sz w:val="28"/>
          <w:szCs w:val="28"/>
        </w:rPr>
      </w:pPr>
      <w:bookmarkStart w:id="257" w:name="ref-mcpherson2001"/>
      <w:bookmarkEnd w:id="256"/>
      <w:r w:rsidRPr="00571A26">
        <w:rPr>
          <w:rFonts w:asciiTheme="majorBidi" w:hAnsiTheme="majorBidi" w:cstheme="majorBidi"/>
          <w:sz w:val="28"/>
          <w:szCs w:val="28"/>
        </w:rPr>
        <w:t xml:space="preserve">McPherson, Miller, Lynn Smith-Lovin, and James M. Cook. 2001. “Birds of a Feather: Homophily in Social Networks.” </w:t>
      </w:r>
      <w:r w:rsidRPr="00571A26">
        <w:rPr>
          <w:rFonts w:asciiTheme="majorBidi" w:hAnsiTheme="majorBidi" w:cstheme="majorBidi"/>
          <w:i/>
          <w:iCs/>
          <w:sz w:val="28"/>
          <w:szCs w:val="28"/>
        </w:rPr>
        <w:t>Annual Review of Sociology</w:t>
      </w:r>
      <w:r w:rsidRPr="00571A26">
        <w:rPr>
          <w:rFonts w:asciiTheme="majorBidi" w:hAnsiTheme="majorBidi" w:cstheme="majorBidi"/>
          <w:sz w:val="28"/>
          <w:szCs w:val="28"/>
        </w:rPr>
        <w:t xml:space="preserve"> 27 (1): 415–44.</w:t>
      </w:r>
    </w:p>
    <w:p w14:paraId="6E0A6592" w14:textId="77777777" w:rsidR="00165100" w:rsidRPr="00571A26" w:rsidRDefault="007E35F9" w:rsidP="00571A26">
      <w:pPr>
        <w:pStyle w:val="Bibliography"/>
        <w:spacing w:line="480" w:lineRule="auto"/>
        <w:rPr>
          <w:rFonts w:asciiTheme="majorBidi" w:hAnsiTheme="majorBidi" w:cstheme="majorBidi"/>
          <w:sz w:val="28"/>
          <w:szCs w:val="28"/>
        </w:rPr>
      </w:pPr>
      <w:bookmarkStart w:id="258" w:name="ref-mercier2012"/>
      <w:bookmarkEnd w:id="257"/>
      <w:r w:rsidRPr="00571A26">
        <w:rPr>
          <w:rFonts w:asciiTheme="majorBidi" w:hAnsiTheme="majorBidi" w:cstheme="majorBidi"/>
          <w:sz w:val="28"/>
          <w:szCs w:val="28"/>
        </w:rPr>
        <w:t xml:space="preserve">Mercier, Hugo, and Hélène </w:t>
      </w:r>
      <w:proofErr w:type="spellStart"/>
      <w:r w:rsidRPr="00571A26">
        <w:rPr>
          <w:rFonts w:asciiTheme="majorBidi" w:hAnsiTheme="majorBidi" w:cstheme="majorBidi"/>
          <w:sz w:val="28"/>
          <w:szCs w:val="28"/>
        </w:rPr>
        <w:t>Landemore</w:t>
      </w:r>
      <w:proofErr w:type="spellEnd"/>
      <w:r w:rsidRPr="00571A26">
        <w:rPr>
          <w:rFonts w:asciiTheme="majorBidi" w:hAnsiTheme="majorBidi" w:cstheme="majorBidi"/>
          <w:sz w:val="28"/>
          <w:szCs w:val="28"/>
        </w:rPr>
        <w:t xml:space="preserve">. 2012. “Reasoning is for Arguing: Understanding the Successes and Failures of Deliberation.” </w:t>
      </w:r>
      <w:r w:rsidRPr="00571A26">
        <w:rPr>
          <w:rFonts w:asciiTheme="majorBidi" w:hAnsiTheme="majorBidi" w:cstheme="majorBidi"/>
          <w:i/>
          <w:iCs/>
          <w:sz w:val="28"/>
          <w:szCs w:val="28"/>
        </w:rPr>
        <w:t>Political Psychology</w:t>
      </w:r>
      <w:r w:rsidRPr="00571A26">
        <w:rPr>
          <w:rFonts w:asciiTheme="majorBidi" w:hAnsiTheme="majorBidi" w:cstheme="majorBidi"/>
          <w:sz w:val="28"/>
          <w:szCs w:val="28"/>
        </w:rPr>
        <w:t xml:space="preserve"> 33 (2): 243–58.</w:t>
      </w:r>
    </w:p>
    <w:p w14:paraId="1FE78C19" w14:textId="77777777" w:rsidR="00165100" w:rsidRPr="00571A26" w:rsidRDefault="007E35F9" w:rsidP="00571A26">
      <w:pPr>
        <w:pStyle w:val="Bibliography"/>
        <w:spacing w:line="480" w:lineRule="auto"/>
        <w:rPr>
          <w:rFonts w:asciiTheme="majorBidi" w:hAnsiTheme="majorBidi" w:cstheme="majorBidi"/>
          <w:sz w:val="28"/>
          <w:szCs w:val="28"/>
        </w:rPr>
      </w:pPr>
      <w:bookmarkStart w:id="259" w:name="ref-moy1999"/>
      <w:bookmarkEnd w:id="258"/>
      <w:r w:rsidRPr="00571A26">
        <w:rPr>
          <w:rFonts w:asciiTheme="majorBidi" w:hAnsiTheme="majorBidi" w:cstheme="majorBidi"/>
          <w:sz w:val="28"/>
          <w:szCs w:val="28"/>
        </w:rPr>
        <w:t xml:space="preserve">Moy, Patricia, </w:t>
      </w:r>
      <w:proofErr w:type="spellStart"/>
      <w:r w:rsidRPr="00571A26">
        <w:rPr>
          <w:rFonts w:asciiTheme="majorBidi" w:hAnsiTheme="majorBidi" w:cstheme="majorBidi"/>
          <w:sz w:val="28"/>
          <w:szCs w:val="28"/>
        </w:rPr>
        <w:t>Dietram</w:t>
      </w:r>
      <w:proofErr w:type="spellEnd"/>
      <w:r w:rsidRPr="00571A26">
        <w:rPr>
          <w:rFonts w:asciiTheme="majorBidi" w:hAnsiTheme="majorBidi" w:cstheme="majorBidi"/>
          <w:sz w:val="28"/>
          <w:szCs w:val="28"/>
        </w:rPr>
        <w:t xml:space="preserve"> A. </w:t>
      </w:r>
      <w:proofErr w:type="spellStart"/>
      <w:r w:rsidRPr="00571A26">
        <w:rPr>
          <w:rFonts w:asciiTheme="majorBidi" w:hAnsiTheme="majorBidi" w:cstheme="majorBidi"/>
          <w:sz w:val="28"/>
          <w:szCs w:val="28"/>
        </w:rPr>
        <w:t>Scheufele</w:t>
      </w:r>
      <w:proofErr w:type="spellEnd"/>
      <w:r w:rsidRPr="00571A26">
        <w:rPr>
          <w:rFonts w:asciiTheme="majorBidi" w:hAnsiTheme="majorBidi" w:cstheme="majorBidi"/>
          <w:sz w:val="28"/>
          <w:szCs w:val="28"/>
        </w:rPr>
        <w:t xml:space="preserve">, and R. Lance Holbert. 1999. “Television Use and Social Capital: Testing Putnam’s Time Displacement Hypothesis.” </w:t>
      </w:r>
      <w:r w:rsidRPr="00571A26">
        <w:rPr>
          <w:rFonts w:asciiTheme="majorBidi" w:hAnsiTheme="majorBidi" w:cstheme="majorBidi"/>
          <w:i/>
          <w:iCs/>
          <w:sz w:val="28"/>
          <w:szCs w:val="28"/>
        </w:rPr>
        <w:t>Mass Communication and Society</w:t>
      </w:r>
      <w:r w:rsidRPr="00571A26">
        <w:rPr>
          <w:rFonts w:asciiTheme="majorBidi" w:hAnsiTheme="majorBidi" w:cstheme="majorBidi"/>
          <w:sz w:val="28"/>
          <w:szCs w:val="28"/>
        </w:rPr>
        <w:t xml:space="preserve"> 2 (1-2): 27–45.</w:t>
      </w:r>
    </w:p>
    <w:p w14:paraId="10F670E1" w14:textId="77777777" w:rsidR="00165100" w:rsidRPr="00571A26" w:rsidRDefault="007E35F9" w:rsidP="00571A26">
      <w:pPr>
        <w:pStyle w:val="Bibliography"/>
        <w:spacing w:line="480" w:lineRule="auto"/>
        <w:rPr>
          <w:rFonts w:asciiTheme="majorBidi" w:hAnsiTheme="majorBidi" w:cstheme="majorBidi"/>
          <w:sz w:val="28"/>
          <w:szCs w:val="28"/>
        </w:rPr>
      </w:pPr>
      <w:bookmarkStart w:id="260" w:name="ref-mutz2002"/>
      <w:bookmarkEnd w:id="259"/>
      <w:r w:rsidRPr="00571A26">
        <w:rPr>
          <w:rFonts w:asciiTheme="majorBidi" w:hAnsiTheme="majorBidi" w:cstheme="majorBidi"/>
          <w:sz w:val="28"/>
          <w:szCs w:val="28"/>
        </w:rPr>
        <w:t xml:space="preserve">Mutz, Diana C. 2002. “The Consequences of Cross-Cutting Networks for Political Participation.” </w:t>
      </w:r>
      <w:r w:rsidRPr="00571A26">
        <w:rPr>
          <w:rFonts w:asciiTheme="majorBidi" w:hAnsiTheme="majorBidi" w:cstheme="majorBidi"/>
          <w:i/>
          <w:iCs/>
          <w:sz w:val="28"/>
          <w:szCs w:val="28"/>
        </w:rPr>
        <w:t>American Journal of Political Science</w:t>
      </w:r>
      <w:r w:rsidRPr="00571A26">
        <w:rPr>
          <w:rFonts w:asciiTheme="majorBidi" w:hAnsiTheme="majorBidi" w:cstheme="majorBidi"/>
          <w:sz w:val="28"/>
          <w:szCs w:val="28"/>
        </w:rPr>
        <w:t>, 838–55.</w:t>
      </w:r>
    </w:p>
    <w:p w14:paraId="59551A63" w14:textId="77777777" w:rsidR="00165100" w:rsidRPr="00571A26" w:rsidRDefault="007E35F9" w:rsidP="00571A26">
      <w:pPr>
        <w:pStyle w:val="Bibliography"/>
        <w:spacing w:line="480" w:lineRule="auto"/>
        <w:rPr>
          <w:rFonts w:asciiTheme="majorBidi" w:hAnsiTheme="majorBidi" w:cstheme="majorBidi"/>
          <w:sz w:val="28"/>
          <w:szCs w:val="28"/>
        </w:rPr>
      </w:pPr>
      <w:bookmarkStart w:id="261" w:name="ref-neundorf2016"/>
      <w:bookmarkEnd w:id="260"/>
      <w:proofErr w:type="spellStart"/>
      <w:r w:rsidRPr="00571A26">
        <w:rPr>
          <w:rFonts w:asciiTheme="majorBidi" w:hAnsiTheme="majorBidi" w:cstheme="majorBidi"/>
          <w:sz w:val="28"/>
          <w:szCs w:val="28"/>
        </w:rPr>
        <w:lastRenderedPageBreak/>
        <w:t>Neundorf</w:t>
      </w:r>
      <w:proofErr w:type="spellEnd"/>
      <w:r w:rsidRPr="00571A26">
        <w:rPr>
          <w:rFonts w:asciiTheme="majorBidi" w:hAnsiTheme="majorBidi" w:cstheme="majorBidi"/>
          <w:sz w:val="28"/>
          <w:szCs w:val="28"/>
        </w:rPr>
        <w:t xml:space="preserve">, Anja, Richard G Niemi, and </w:t>
      </w:r>
      <w:proofErr w:type="spellStart"/>
      <w:r w:rsidRPr="00571A26">
        <w:rPr>
          <w:rFonts w:asciiTheme="majorBidi" w:hAnsiTheme="majorBidi" w:cstheme="majorBidi"/>
          <w:sz w:val="28"/>
          <w:szCs w:val="28"/>
        </w:rPr>
        <w:t>Kaat</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Smets</w:t>
      </w:r>
      <w:proofErr w:type="spellEnd"/>
      <w:r w:rsidRPr="00571A26">
        <w:rPr>
          <w:rFonts w:asciiTheme="majorBidi" w:hAnsiTheme="majorBidi" w:cstheme="majorBidi"/>
          <w:sz w:val="28"/>
          <w:szCs w:val="28"/>
        </w:rPr>
        <w:t xml:space="preserve">. 2016. “The Compensation Effect of Civic Education on Political Engagement: How Civics Classes Make Up for Missing Parental Socialization.” </w:t>
      </w:r>
      <w:r w:rsidRPr="00571A26">
        <w:rPr>
          <w:rFonts w:asciiTheme="majorBidi" w:hAnsiTheme="majorBidi" w:cstheme="majorBidi"/>
          <w:i/>
          <w:iCs/>
          <w:sz w:val="28"/>
          <w:szCs w:val="28"/>
        </w:rPr>
        <w:t>Political Behavior</w:t>
      </w:r>
      <w:r w:rsidRPr="00571A26">
        <w:rPr>
          <w:rFonts w:asciiTheme="majorBidi" w:hAnsiTheme="majorBidi" w:cstheme="majorBidi"/>
          <w:sz w:val="28"/>
          <w:szCs w:val="28"/>
        </w:rPr>
        <w:t xml:space="preserve"> 38 (4): 921–49.</w:t>
      </w:r>
    </w:p>
    <w:p w14:paraId="30E24013" w14:textId="77777777" w:rsidR="00165100" w:rsidRPr="00571A26" w:rsidRDefault="007E35F9" w:rsidP="00571A26">
      <w:pPr>
        <w:pStyle w:val="Bibliography"/>
        <w:spacing w:line="480" w:lineRule="auto"/>
        <w:rPr>
          <w:rFonts w:asciiTheme="majorBidi" w:hAnsiTheme="majorBidi" w:cstheme="majorBidi"/>
          <w:sz w:val="28"/>
          <w:szCs w:val="28"/>
        </w:rPr>
      </w:pPr>
      <w:bookmarkStart w:id="262" w:name="ref-noller1985"/>
      <w:bookmarkEnd w:id="261"/>
      <w:proofErr w:type="spellStart"/>
      <w:r w:rsidRPr="00571A26">
        <w:rPr>
          <w:rFonts w:asciiTheme="majorBidi" w:hAnsiTheme="majorBidi" w:cstheme="majorBidi"/>
          <w:sz w:val="28"/>
          <w:szCs w:val="28"/>
        </w:rPr>
        <w:t>Noller</w:t>
      </w:r>
      <w:proofErr w:type="spellEnd"/>
      <w:r w:rsidRPr="00571A26">
        <w:rPr>
          <w:rFonts w:asciiTheme="majorBidi" w:hAnsiTheme="majorBidi" w:cstheme="majorBidi"/>
          <w:sz w:val="28"/>
          <w:szCs w:val="28"/>
        </w:rPr>
        <w:t xml:space="preserve">, Patricia, and Stephen </w:t>
      </w:r>
      <w:proofErr w:type="spellStart"/>
      <w:r w:rsidRPr="00571A26">
        <w:rPr>
          <w:rFonts w:asciiTheme="majorBidi" w:hAnsiTheme="majorBidi" w:cstheme="majorBidi"/>
          <w:sz w:val="28"/>
          <w:szCs w:val="28"/>
        </w:rPr>
        <w:t>Bagi</w:t>
      </w:r>
      <w:proofErr w:type="spellEnd"/>
      <w:r w:rsidRPr="00571A26">
        <w:rPr>
          <w:rFonts w:asciiTheme="majorBidi" w:hAnsiTheme="majorBidi" w:cstheme="majorBidi"/>
          <w:sz w:val="28"/>
          <w:szCs w:val="28"/>
        </w:rPr>
        <w:t xml:space="preserve">. 1985. “Parent-Adolescent Communication.” </w:t>
      </w:r>
      <w:r w:rsidRPr="00571A26">
        <w:rPr>
          <w:rFonts w:asciiTheme="majorBidi" w:hAnsiTheme="majorBidi" w:cstheme="majorBidi"/>
          <w:i/>
          <w:iCs/>
          <w:sz w:val="28"/>
          <w:szCs w:val="28"/>
        </w:rPr>
        <w:t>Journal of Adolescence</w:t>
      </w:r>
      <w:r w:rsidRPr="00571A26">
        <w:rPr>
          <w:rFonts w:asciiTheme="majorBidi" w:hAnsiTheme="majorBidi" w:cstheme="majorBidi"/>
          <w:sz w:val="28"/>
          <w:szCs w:val="28"/>
        </w:rPr>
        <w:t xml:space="preserve"> 8 (2): 125–44.</w:t>
      </w:r>
    </w:p>
    <w:p w14:paraId="72C0F942" w14:textId="77777777" w:rsidR="00165100" w:rsidRPr="00571A26" w:rsidRDefault="007E35F9" w:rsidP="00571A26">
      <w:pPr>
        <w:pStyle w:val="Bibliography"/>
        <w:spacing w:line="480" w:lineRule="auto"/>
        <w:rPr>
          <w:rFonts w:asciiTheme="majorBidi" w:hAnsiTheme="majorBidi" w:cstheme="majorBidi"/>
          <w:sz w:val="28"/>
          <w:szCs w:val="28"/>
        </w:rPr>
      </w:pPr>
      <w:bookmarkStart w:id="263" w:name="ref-norris1996"/>
      <w:bookmarkEnd w:id="262"/>
      <w:r w:rsidRPr="00571A26">
        <w:rPr>
          <w:rFonts w:asciiTheme="majorBidi" w:hAnsiTheme="majorBidi" w:cstheme="majorBidi"/>
          <w:sz w:val="28"/>
          <w:szCs w:val="28"/>
        </w:rPr>
        <w:t xml:space="preserve">Norris, Pippa. 1996. “Does Television Erode Social Capital? A Reply to Putnam.” </w:t>
      </w:r>
      <w:r w:rsidRPr="00571A26">
        <w:rPr>
          <w:rFonts w:asciiTheme="majorBidi" w:hAnsiTheme="majorBidi" w:cstheme="majorBidi"/>
          <w:i/>
          <w:iCs/>
          <w:sz w:val="28"/>
          <w:szCs w:val="28"/>
        </w:rPr>
        <w:t>PS: Political Science and Politics</w:t>
      </w:r>
      <w:r w:rsidRPr="00571A26">
        <w:rPr>
          <w:rFonts w:asciiTheme="majorBidi" w:hAnsiTheme="majorBidi" w:cstheme="majorBidi"/>
          <w:sz w:val="28"/>
          <w:szCs w:val="28"/>
        </w:rPr>
        <w:t xml:space="preserve"> 29 (3): 474–80.</w:t>
      </w:r>
    </w:p>
    <w:p w14:paraId="70274971" w14:textId="77777777" w:rsidR="00165100" w:rsidRPr="00571A26" w:rsidRDefault="007E35F9" w:rsidP="00571A26">
      <w:pPr>
        <w:pStyle w:val="Bibliography"/>
        <w:spacing w:line="480" w:lineRule="auto"/>
        <w:rPr>
          <w:rFonts w:asciiTheme="majorBidi" w:hAnsiTheme="majorBidi" w:cstheme="majorBidi"/>
          <w:sz w:val="28"/>
          <w:szCs w:val="28"/>
        </w:rPr>
      </w:pPr>
      <w:bookmarkStart w:id="264" w:name="ref-norris2004"/>
      <w:bookmarkEnd w:id="263"/>
      <w:r w:rsidRPr="00571A26">
        <w:rPr>
          <w:rFonts w:asciiTheme="majorBidi" w:hAnsiTheme="majorBidi" w:cstheme="majorBidi"/>
          <w:sz w:val="28"/>
          <w:szCs w:val="28"/>
        </w:rPr>
        <w:t xml:space="preserve">Norris, Pippa, Joni </w:t>
      </w:r>
      <w:proofErr w:type="spellStart"/>
      <w:r w:rsidRPr="00571A26">
        <w:rPr>
          <w:rFonts w:asciiTheme="majorBidi" w:hAnsiTheme="majorBidi" w:cstheme="majorBidi"/>
          <w:sz w:val="28"/>
          <w:szCs w:val="28"/>
        </w:rPr>
        <w:t>Lovenduski</w:t>
      </w:r>
      <w:proofErr w:type="spellEnd"/>
      <w:r w:rsidRPr="00571A26">
        <w:rPr>
          <w:rFonts w:asciiTheme="majorBidi" w:hAnsiTheme="majorBidi" w:cstheme="majorBidi"/>
          <w:sz w:val="28"/>
          <w:szCs w:val="28"/>
        </w:rPr>
        <w:t>, and Rosie Campbell. 2004. “Gender and Political Participation.” London: The Electoral Commission.</w:t>
      </w:r>
    </w:p>
    <w:p w14:paraId="2E39669E" w14:textId="77777777" w:rsidR="00165100" w:rsidRPr="00571A26" w:rsidRDefault="007E35F9" w:rsidP="00571A26">
      <w:pPr>
        <w:pStyle w:val="Bibliography"/>
        <w:spacing w:line="480" w:lineRule="auto"/>
        <w:rPr>
          <w:rFonts w:asciiTheme="majorBidi" w:hAnsiTheme="majorBidi" w:cstheme="majorBidi"/>
          <w:sz w:val="28"/>
          <w:szCs w:val="28"/>
        </w:rPr>
      </w:pPr>
      <w:bookmarkStart w:id="265" w:name="ref-ondercin2011"/>
      <w:bookmarkEnd w:id="264"/>
      <w:proofErr w:type="spellStart"/>
      <w:r w:rsidRPr="00571A26">
        <w:rPr>
          <w:rFonts w:asciiTheme="majorBidi" w:hAnsiTheme="majorBidi" w:cstheme="majorBidi"/>
          <w:sz w:val="28"/>
          <w:szCs w:val="28"/>
        </w:rPr>
        <w:t>Ondercin</w:t>
      </w:r>
      <w:proofErr w:type="spellEnd"/>
      <w:r w:rsidRPr="00571A26">
        <w:rPr>
          <w:rFonts w:asciiTheme="majorBidi" w:hAnsiTheme="majorBidi" w:cstheme="majorBidi"/>
          <w:sz w:val="28"/>
          <w:szCs w:val="28"/>
        </w:rPr>
        <w:t xml:space="preserve">, Heather L., and Daniel Jones-White. 2011. “Gender Jeopardy: What is the Impact of Gender Differences in Political Knowledge on Political Participation?” </w:t>
      </w:r>
      <w:r w:rsidRPr="00571A26">
        <w:rPr>
          <w:rFonts w:asciiTheme="majorBidi" w:hAnsiTheme="majorBidi" w:cstheme="majorBidi"/>
          <w:i/>
          <w:iCs/>
          <w:sz w:val="28"/>
          <w:szCs w:val="28"/>
        </w:rPr>
        <w:t>Social Science Quarterly</w:t>
      </w:r>
      <w:r w:rsidRPr="00571A26">
        <w:rPr>
          <w:rFonts w:asciiTheme="majorBidi" w:hAnsiTheme="majorBidi" w:cstheme="majorBidi"/>
          <w:sz w:val="28"/>
          <w:szCs w:val="28"/>
        </w:rPr>
        <w:t xml:space="preserve"> 92 (3): 675–94.</w:t>
      </w:r>
    </w:p>
    <w:p w14:paraId="6B228AE5" w14:textId="77777777" w:rsidR="00165100" w:rsidRPr="00571A26" w:rsidRDefault="007E35F9" w:rsidP="00571A26">
      <w:pPr>
        <w:pStyle w:val="Bibliography"/>
        <w:spacing w:line="480" w:lineRule="auto"/>
        <w:rPr>
          <w:rFonts w:asciiTheme="majorBidi" w:hAnsiTheme="majorBidi" w:cstheme="majorBidi"/>
          <w:sz w:val="28"/>
          <w:szCs w:val="28"/>
        </w:rPr>
      </w:pPr>
      <w:bookmarkStart w:id="266" w:name="ref-owen1988"/>
      <w:bookmarkEnd w:id="265"/>
      <w:r w:rsidRPr="00571A26">
        <w:rPr>
          <w:rFonts w:asciiTheme="majorBidi" w:hAnsiTheme="majorBidi" w:cstheme="majorBidi"/>
          <w:sz w:val="28"/>
          <w:szCs w:val="28"/>
        </w:rPr>
        <w:t xml:space="preserve">Owen, Diana, and Jack Dennis. 1988. “Gender Differences in the Politicization of American Children.” </w:t>
      </w:r>
      <w:r w:rsidRPr="00571A26">
        <w:rPr>
          <w:rFonts w:asciiTheme="majorBidi" w:hAnsiTheme="majorBidi" w:cstheme="majorBidi"/>
          <w:i/>
          <w:iCs/>
          <w:sz w:val="28"/>
          <w:szCs w:val="28"/>
        </w:rPr>
        <w:t>Women &amp; Politics</w:t>
      </w:r>
      <w:r w:rsidRPr="00571A26">
        <w:rPr>
          <w:rFonts w:asciiTheme="majorBidi" w:hAnsiTheme="majorBidi" w:cstheme="majorBidi"/>
          <w:sz w:val="28"/>
          <w:szCs w:val="28"/>
        </w:rPr>
        <w:t xml:space="preserve"> 8 (2): 23–43.</w:t>
      </w:r>
    </w:p>
    <w:p w14:paraId="273768AE" w14:textId="77777777" w:rsidR="00165100" w:rsidRPr="00571A26" w:rsidRDefault="007E35F9" w:rsidP="00571A26">
      <w:pPr>
        <w:pStyle w:val="Bibliography"/>
        <w:spacing w:line="480" w:lineRule="auto"/>
        <w:rPr>
          <w:rFonts w:asciiTheme="majorBidi" w:hAnsiTheme="majorBidi" w:cstheme="majorBidi"/>
          <w:sz w:val="28"/>
          <w:szCs w:val="28"/>
        </w:rPr>
      </w:pPr>
      <w:bookmarkStart w:id="267" w:name="ref-pattie2009"/>
      <w:bookmarkEnd w:id="266"/>
      <w:r w:rsidRPr="00571A26">
        <w:rPr>
          <w:rFonts w:asciiTheme="majorBidi" w:hAnsiTheme="majorBidi" w:cstheme="majorBidi"/>
          <w:sz w:val="28"/>
          <w:szCs w:val="28"/>
        </w:rPr>
        <w:t xml:space="preserve">Pattie, Charles J., and Ronald J. Johnston. 2009. “Conversation, Disagreement and Political Participation.” </w:t>
      </w:r>
      <w:r w:rsidRPr="00571A26">
        <w:rPr>
          <w:rFonts w:asciiTheme="majorBidi" w:hAnsiTheme="majorBidi" w:cstheme="majorBidi"/>
          <w:i/>
          <w:iCs/>
          <w:sz w:val="28"/>
          <w:szCs w:val="28"/>
        </w:rPr>
        <w:t>Political Behavior</w:t>
      </w:r>
      <w:r w:rsidRPr="00571A26">
        <w:rPr>
          <w:rFonts w:asciiTheme="majorBidi" w:hAnsiTheme="majorBidi" w:cstheme="majorBidi"/>
          <w:sz w:val="28"/>
          <w:szCs w:val="28"/>
        </w:rPr>
        <w:t xml:space="preserve"> 31 (2): 261–85.</w:t>
      </w:r>
    </w:p>
    <w:p w14:paraId="13B7ADDC" w14:textId="77777777" w:rsidR="00165100" w:rsidRPr="00571A26" w:rsidRDefault="007E35F9" w:rsidP="00571A26">
      <w:pPr>
        <w:pStyle w:val="Bibliography"/>
        <w:spacing w:line="480" w:lineRule="auto"/>
        <w:rPr>
          <w:rFonts w:asciiTheme="majorBidi" w:hAnsiTheme="majorBidi" w:cstheme="majorBidi"/>
          <w:sz w:val="28"/>
          <w:szCs w:val="28"/>
        </w:rPr>
      </w:pPr>
      <w:bookmarkStart w:id="268" w:name="ref-pereira2015"/>
      <w:bookmarkEnd w:id="267"/>
      <w:r w:rsidRPr="00571A26">
        <w:rPr>
          <w:rFonts w:asciiTheme="majorBidi" w:hAnsiTheme="majorBidi" w:cstheme="majorBidi"/>
          <w:sz w:val="28"/>
          <w:szCs w:val="28"/>
        </w:rPr>
        <w:lastRenderedPageBreak/>
        <w:t xml:space="preserve">Pereira, Mónica </w:t>
      </w:r>
      <w:proofErr w:type="spellStart"/>
      <w:r w:rsidRPr="00571A26">
        <w:rPr>
          <w:rFonts w:asciiTheme="majorBidi" w:hAnsiTheme="majorBidi" w:cstheme="majorBidi"/>
          <w:sz w:val="28"/>
          <w:szCs w:val="28"/>
        </w:rPr>
        <w:t>Ferrın</w:t>
      </w:r>
      <w:proofErr w:type="spellEnd"/>
      <w:r w:rsidRPr="00571A26">
        <w:rPr>
          <w:rFonts w:asciiTheme="majorBidi" w:hAnsiTheme="majorBidi" w:cstheme="majorBidi"/>
          <w:sz w:val="28"/>
          <w:szCs w:val="28"/>
        </w:rPr>
        <w:t xml:space="preserve">, Marta </w:t>
      </w:r>
      <w:proofErr w:type="spellStart"/>
      <w:r w:rsidRPr="00571A26">
        <w:rPr>
          <w:rFonts w:asciiTheme="majorBidi" w:hAnsiTheme="majorBidi" w:cstheme="majorBidi"/>
          <w:sz w:val="28"/>
          <w:szCs w:val="28"/>
        </w:rPr>
        <w:t>Fraile</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Martiño</w:t>
      </w:r>
      <w:proofErr w:type="spellEnd"/>
      <w:r w:rsidRPr="00571A26">
        <w:rPr>
          <w:rFonts w:asciiTheme="majorBidi" w:hAnsiTheme="majorBidi" w:cstheme="majorBidi"/>
          <w:sz w:val="28"/>
          <w:szCs w:val="28"/>
        </w:rPr>
        <w:t xml:space="preserve"> Rubal. 2015. “Young and Gapped? Political Knowledge of Girls and Boys in Europe.” </w:t>
      </w:r>
      <w:r w:rsidRPr="00571A26">
        <w:rPr>
          <w:rFonts w:asciiTheme="majorBidi" w:hAnsiTheme="majorBidi" w:cstheme="majorBidi"/>
          <w:i/>
          <w:iCs/>
          <w:sz w:val="28"/>
          <w:szCs w:val="28"/>
        </w:rPr>
        <w:t>Political Research Quarterly</w:t>
      </w:r>
      <w:r w:rsidRPr="00571A26">
        <w:rPr>
          <w:rFonts w:asciiTheme="majorBidi" w:hAnsiTheme="majorBidi" w:cstheme="majorBidi"/>
          <w:sz w:val="28"/>
          <w:szCs w:val="28"/>
        </w:rPr>
        <w:t xml:space="preserve"> 68 (1): 63–76.</w:t>
      </w:r>
    </w:p>
    <w:p w14:paraId="089591D0" w14:textId="77777777" w:rsidR="00165100" w:rsidRPr="00571A26" w:rsidRDefault="007E35F9" w:rsidP="00571A26">
      <w:pPr>
        <w:pStyle w:val="Bibliography"/>
        <w:spacing w:line="480" w:lineRule="auto"/>
        <w:rPr>
          <w:rFonts w:asciiTheme="majorBidi" w:hAnsiTheme="majorBidi" w:cstheme="majorBidi"/>
          <w:sz w:val="28"/>
          <w:szCs w:val="28"/>
        </w:rPr>
      </w:pPr>
      <w:bookmarkStart w:id="269" w:name="ref-persson2015"/>
      <w:bookmarkEnd w:id="268"/>
      <w:r w:rsidRPr="00571A26">
        <w:rPr>
          <w:rFonts w:asciiTheme="majorBidi" w:hAnsiTheme="majorBidi" w:cstheme="majorBidi"/>
          <w:sz w:val="28"/>
          <w:szCs w:val="28"/>
        </w:rPr>
        <w:t xml:space="preserve">Persson, Mikael. 2015. “Classroom Climate and Political Learning: Findings from a Swedish Panel Study and Comparative Data.” </w:t>
      </w:r>
      <w:r w:rsidRPr="00571A26">
        <w:rPr>
          <w:rFonts w:asciiTheme="majorBidi" w:hAnsiTheme="majorBidi" w:cstheme="majorBidi"/>
          <w:i/>
          <w:iCs/>
          <w:sz w:val="28"/>
          <w:szCs w:val="28"/>
        </w:rPr>
        <w:t>Political Psychology</w:t>
      </w:r>
      <w:r w:rsidRPr="00571A26">
        <w:rPr>
          <w:rFonts w:asciiTheme="majorBidi" w:hAnsiTheme="majorBidi" w:cstheme="majorBidi"/>
          <w:sz w:val="28"/>
          <w:szCs w:val="28"/>
        </w:rPr>
        <w:t xml:space="preserve"> 36 (5): 587–601.</w:t>
      </w:r>
    </w:p>
    <w:p w14:paraId="6D079793" w14:textId="77777777" w:rsidR="00165100" w:rsidRPr="00571A26" w:rsidRDefault="007E35F9" w:rsidP="00571A26">
      <w:pPr>
        <w:pStyle w:val="Bibliography"/>
        <w:spacing w:line="480" w:lineRule="auto"/>
        <w:rPr>
          <w:rFonts w:asciiTheme="majorBidi" w:hAnsiTheme="majorBidi" w:cstheme="majorBidi"/>
          <w:sz w:val="28"/>
          <w:szCs w:val="28"/>
        </w:rPr>
      </w:pPr>
      <w:bookmarkStart w:id="270" w:name="ref-prior2010"/>
      <w:bookmarkEnd w:id="269"/>
      <w:r w:rsidRPr="00571A26">
        <w:rPr>
          <w:rFonts w:asciiTheme="majorBidi" w:hAnsiTheme="majorBidi" w:cstheme="majorBidi"/>
          <w:sz w:val="28"/>
          <w:szCs w:val="28"/>
        </w:rPr>
        <w:t xml:space="preserve">Prior, Markus. 2010. “You’ve Either Got It or you Don’t? The Stability of Political Interest over the Life Cycle.” </w:t>
      </w:r>
      <w:r w:rsidRPr="00571A26">
        <w:rPr>
          <w:rFonts w:asciiTheme="majorBidi" w:hAnsiTheme="majorBidi" w:cstheme="majorBidi"/>
          <w:i/>
          <w:iCs/>
          <w:sz w:val="28"/>
          <w:szCs w:val="28"/>
        </w:rPr>
        <w:t>The Journal of Politics</w:t>
      </w:r>
      <w:r w:rsidRPr="00571A26">
        <w:rPr>
          <w:rFonts w:asciiTheme="majorBidi" w:hAnsiTheme="majorBidi" w:cstheme="majorBidi"/>
          <w:sz w:val="28"/>
          <w:szCs w:val="28"/>
        </w:rPr>
        <w:t xml:space="preserve"> 72 (3): 747–66.</w:t>
      </w:r>
    </w:p>
    <w:p w14:paraId="574ED963" w14:textId="77777777" w:rsidR="00165100" w:rsidRPr="00571A26" w:rsidRDefault="007E35F9" w:rsidP="00571A26">
      <w:pPr>
        <w:pStyle w:val="Bibliography"/>
        <w:spacing w:line="480" w:lineRule="auto"/>
        <w:rPr>
          <w:rFonts w:asciiTheme="majorBidi" w:hAnsiTheme="majorBidi" w:cstheme="majorBidi"/>
          <w:sz w:val="28"/>
          <w:szCs w:val="28"/>
        </w:rPr>
      </w:pPr>
      <w:bookmarkStart w:id="271" w:name="ref-putnam2000"/>
      <w:bookmarkEnd w:id="270"/>
      <w:r w:rsidRPr="00571A26">
        <w:rPr>
          <w:rFonts w:asciiTheme="majorBidi" w:hAnsiTheme="majorBidi" w:cstheme="majorBidi"/>
          <w:sz w:val="28"/>
          <w:szCs w:val="28"/>
        </w:rPr>
        <w:t xml:space="preserve">Putnam, Robert D. 2000. </w:t>
      </w:r>
      <w:r w:rsidRPr="00571A26">
        <w:rPr>
          <w:rFonts w:asciiTheme="majorBidi" w:hAnsiTheme="majorBidi" w:cstheme="majorBidi"/>
          <w:i/>
          <w:iCs/>
          <w:sz w:val="28"/>
          <w:szCs w:val="28"/>
        </w:rPr>
        <w:t>Bowling Alone: The Collapse and Revival of American Community</w:t>
      </w:r>
      <w:r w:rsidRPr="00571A26">
        <w:rPr>
          <w:rFonts w:asciiTheme="majorBidi" w:hAnsiTheme="majorBidi" w:cstheme="majorBidi"/>
          <w:sz w:val="28"/>
          <w:szCs w:val="28"/>
        </w:rPr>
        <w:t>. Simon; Schuster.</w:t>
      </w:r>
    </w:p>
    <w:p w14:paraId="06F695E4" w14:textId="77777777" w:rsidR="00165100" w:rsidRPr="00571A26" w:rsidRDefault="007E35F9" w:rsidP="00571A26">
      <w:pPr>
        <w:pStyle w:val="Bibliography"/>
        <w:spacing w:line="480" w:lineRule="auto"/>
        <w:rPr>
          <w:rFonts w:asciiTheme="majorBidi" w:hAnsiTheme="majorBidi" w:cstheme="majorBidi"/>
          <w:sz w:val="28"/>
          <w:szCs w:val="28"/>
        </w:rPr>
      </w:pPr>
      <w:bookmarkStart w:id="272" w:name="ref-quintelier2008"/>
      <w:bookmarkEnd w:id="271"/>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Ellen. 2008. “Who is Politically Active: The Athlete, the Scout Member or the Environmental Activist? Young People, Voluntary Engagement and Political Participation.” </w:t>
      </w:r>
      <w:r w:rsidRPr="00571A26">
        <w:rPr>
          <w:rFonts w:asciiTheme="majorBidi" w:hAnsiTheme="majorBidi" w:cstheme="majorBidi"/>
          <w:i/>
          <w:iCs/>
          <w:sz w:val="28"/>
          <w:szCs w:val="28"/>
        </w:rPr>
        <w:t xml:space="preserve">Acta </w:t>
      </w:r>
      <w:proofErr w:type="spellStart"/>
      <w:r w:rsidRPr="00571A26">
        <w:rPr>
          <w:rFonts w:asciiTheme="majorBidi" w:hAnsiTheme="majorBidi" w:cstheme="majorBidi"/>
          <w:i/>
          <w:iCs/>
          <w:sz w:val="28"/>
          <w:szCs w:val="28"/>
        </w:rPr>
        <w:t>Sociologica</w:t>
      </w:r>
      <w:proofErr w:type="spellEnd"/>
      <w:r w:rsidRPr="00571A26">
        <w:rPr>
          <w:rFonts w:asciiTheme="majorBidi" w:hAnsiTheme="majorBidi" w:cstheme="majorBidi"/>
          <w:sz w:val="28"/>
          <w:szCs w:val="28"/>
        </w:rPr>
        <w:t xml:space="preserve"> 51 (4): 355–70.</w:t>
      </w:r>
    </w:p>
    <w:p w14:paraId="3CE10706" w14:textId="77777777" w:rsidR="00165100" w:rsidRPr="00571A26" w:rsidRDefault="007E35F9" w:rsidP="00571A26">
      <w:pPr>
        <w:pStyle w:val="Bibliography"/>
        <w:spacing w:line="480" w:lineRule="auto"/>
        <w:rPr>
          <w:rFonts w:asciiTheme="majorBidi" w:hAnsiTheme="majorBidi" w:cstheme="majorBidi"/>
          <w:sz w:val="28"/>
          <w:szCs w:val="28"/>
        </w:rPr>
      </w:pPr>
      <w:bookmarkStart w:id="273" w:name="ref-quintelier2010"/>
      <w:bookmarkEnd w:id="272"/>
      <w:r w:rsidRPr="00571A26">
        <w:rPr>
          <w:rFonts w:asciiTheme="majorBidi" w:hAnsiTheme="majorBidi" w:cstheme="majorBidi"/>
          <w:sz w:val="28"/>
          <w:szCs w:val="28"/>
        </w:rPr>
        <w:t xml:space="preserve">———. 2010. “The Effect of Schools on Political Participation: A Multilevel Logistic Analysis.” </w:t>
      </w:r>
      <w:r w:rsidRPr="00571A26">
        <w:rPr>
          <w:rFonts w:asciiTheme="majorBidi" w:hAnsiTheme="majorBidi" w:cstheme="majorBidi"/>
          <w:i/>
          <w:iCs/>
          <w:sz w:val="28"/>
          <w:szCs w:val="28"/>
        </w:rPr>
        <w:t>Research Papers in Education</w:t>
      </w:r>
      <w:r w:rsidRPr="00571A26">
        <w:rPr>
          <w:rFonts w:asciiTheme="majorBidi" w:hAnsiTheme="majorBidi" w:cstheme="majorBidi"/>
          <w:sz w:val="28"/>
          <w:szCs w:val="28"/>
        </w:rPr>
        <w:t xml:space="preserve"> 25 (2): 137–54.</w:t>
      </w:r>
    </w:p>
    <w:p w14:paraId="1FD737B1" w14:textId="77777777" w:rsidR="00165100" w:rsidRPr="00571A26" w:rsidRDefault="007E35F9" w:rsidP="00571A26">
      <w:pPr>
        <w:pStyle w:val="Bibliography"/>
        <w:spacing w:line="480" w:lineRule="auto"/>
        <w:rPr>
          <w:rFonts w:asciiTheme="majorBidi" w:hAnsiTheme="majorBidi" w:cstheme="majorBidi"/>
          <w:sz w:val="28"/>
          <w:szCs w:val="28"/>
        </w:rPr>
      </w:pPr>
      <w:bookmarkStart w:id="274" w:name="ref-quintelier2015"/>
      <w:bookmarkEnd w:id="273"/>
      <w:r w:rsidRPr="00571A26">
        <w:rPr>
          <w:rFonts w:asciiTheme="majorBidi" w:hAnsiTheme="majorBidi" w:cstheme="majorBidi"/>
          <w:sz w:val="28"/>
          <w:szCs w:val="28"/>
        </w:rPr>
        <w:t xml:space="preserve">———. 2015. “Engaging Adolescents in Politics: The Longitudinal Effect of Political Socialization Agents.” </w:t>
      </w:r>
      <w:r w:rsidRPr="00571A26">
        <w:rPr>
          <w:rFonts w:asciiTheme="majorBidi" w:hAnsiTheme="majorBidi" w:cstheme="majorBidi"/>
          <w:i/>
          <w:iCs/>
          <w:sz w:val="28"/>
          <w:szCs w:val="28"/>
        </w:rPr>
        <w:t>Youth &amp; Society</w:t>
      </w:r>
      <w:r w:rsidRPr="00571A26">
        <w:rPr>
          <w:rFonts w:asciiTheme="majorBidi" w:hAnsiTheme="majorBidi" w:cstheme="majorBidi"/>
          <w:sz w:val="28"/>
          <w:szCs w:val="28"/>
        </w:rPr>
        <w:t xml:space="preserve"> 47 (1): 51–69.</w:t>
      </w:r>
    </w:p>
    <w:p w14:paraId="1E8031DB" w14:textId="77777777" w:rsidR="00165100" w:rsidRPr="00571A26" w:rsidRDefault="007E35F9" w:rsidP="00571A26">
      <w:pPr>
        <w:pStyle w:val="Bibliography"/>
        <w:spacing w:line="480" w:lineRule="auto"/>
        <w:rPr>
          <w:rFonts w:asciiTheme="majorBidi" w:hAnsiTheme="majorBidi" w:cstheme="majorBidi"/>
          <w:sz w:val="28"/>
          <w:szCs w:val="28"/>
        </w:rPr>
      </w:pPr>
      <w:bookmarkStart w:id="275" w:name="ref-quintelier2013"/>
      <w:bookmarkEnd w:id="274"/>
      <w:proofErr w:type="spellStart"/>
      <w:r w:rsidRPr="00571A26">
        <w:rPr>
          <w:rFonts w:asciiTheme="majorBidi" w:hAnsiTheme="majorBidi" w:cstheme="majorBidi"/>
          <w:sz w:val="28"/>
          <w:szCs w:val="28"/>
        </w:rPr>
        <w:lastRenderedPageBreak/>
        <w:t>Quintelier</w:t>
      </w:r>
      <w:proofErr w:type="spellEnd"/>
      <w:r w:rsidRPr="00571A26">
        <w:rPr>
          <w:rFonts w:asciiTheme="majorBidi" w:hAnsiTheme="majorBidi" w:cstheme="majorBidi"/>
          <w:sz w:val="28"/>
          <w:szCs w:val="28"/>
        </w:rPr>
        <w:t xml:space="preserve">, Ellen, and Marc </w:t>
      </w:r>
      <w:proofErr w:type="spellStart"/>
      <w:r w:rsidRPr="00571A26">
        <w:rPr>
          <w:rFonts w:asciiTheme="majorBidi" w:hAnsiTheme="majorBidi" w:cstheme="majorBidi"/>
          <w:sz w:val="28"/>
          <w:szCs w:val="28"/>
        </w:rPr>
        <w:t>Hooghe</w:t>
      </w:r>
      <w:proofErr w:type="spellEnd"/>
      <w:r w:rsidRPr="00571A26">
        <w:rPr>
          <w:rFonts w:asciiTheme="majorBidi" w:hAnsiTheme="majorBidi" w:cstheme="majorBidi"/>
          <w:sz w:val="28"/>
          <w:szCs w:val="28"/>
        </w:rPr>
        <w:t xml:space="preserve">. 2013. “The Relationship Between Political Participation Intentions of Adolescents and a Participatory Democratic Climate at School in 35 Countries.” </w:t>
      </w:r>
      <w:r w:rsidRPr="00571A26">
        <w:rPr>
          <w:rFonts w:asciiTheme="majorBidi" w:hAnsiTheme="majorBidi" w:cstheme="majorBidi"/>
          <w:i/>
          <w:iCs/>
          <w:sz w:val="28"/>
          <w:szCs w:val="28"/>
        </w:rPr>
        <w:t>Oxford Review of Education</w:t>
      </w:r>
      <w:r w:rsidRPr="00571A26">
        <w:rPr>
          <w:rFonts w:asciiTheme="majorBidi" w:hAnsiTheme="majorBidi" w:cstheme="majorBidi"/>
          <w:sz w:val="28"/>
          <w:szCs w:val="28"/>
        </w:rPr>
        <w:t xml:space="preserve"> 39 (5): 567–89.</w:t>
      </w:r>
    </w:p>
    <w:p w14:paraId="37056D02" w14:textId="77777777" w:rsidR="00165100" w:rsidRPr="00571A26" w:rsidRDefault="007E35F9" w:rsidP="00571A26">
      <w:pPr>
        <w:pStyle w:val="Bibliography"/>
        <w:spacing w:line="480" w:lineRule="auto"/>
        <w:rPr>
          <w:rFonts w:asciiTheme="majorBidi" w:hAnsiTheme="majorBidi" w:cstheme="majorBidi"/>
          <w:sz w:val="28"/>
          <w:szCs w:val="28"/>
        </w:rPr>
      </w:pPr>
      <w:bookmarkStart w:id="276" w:name="ref-quintelier2012"/>
      <w:bookmarkEnd w:id="275"/>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Ellen, </w:t>
      </w:r>
      <w:proofErr w:type="spellStart"/>
      <w:r w:rsidRPr="00571A26">
        <w:rPr>
          <w:rFonts w:asciiTheme="majorBidi" w:hAnsiTheme="majorBidi" w:cstheme="majorBidi"/>
          <w:sz w:val="28"/>
          <w:szCs w:val="28"/>
        </w:rPr>
        <w:t>Dietlind</w:t>
      </w:r>
      <w:proofErr w:type="spellEnd"/>
      <w:r w:rsidRPr="00571A26">
        <w:rPr>
          <w:rFonts w:asciiTheme="majorBidi" w:hAnsiTheme="majorBidi" w:cstheme="majorBidi"/>
          <w:sz w:val="28"/>
          <w:szCs w:val="28"/>
        </w:rPr>
        <w:t xml:space="preserve"> Stolle, and Allison </w:t>
      </w:r>
      <w:proofErr w:type="spellStart"/>
      <w:r w:rsidRPr="00571A26">
        <w:rPr>
          <w:rFonts w:asciiTheme="majorBidi" w:hAnsiTheme="majorBidi" w:cstheme="majorBidi"/>
          <w:sz w:val="28"/>
          <w:szCs w:val="28"/>
        </w:rPr>
        <w:t>Harell</w:t>
      </w:r>
      <w:proofErr w:type="spellEnd"/>
      <w:r w:rsidRPr="00571A26">
        <w:rPr>
          <w:rFonts w:asciiTheme="majorBidi" w:hAnsiTheme="majorBidi" w:cstheme="majorBidi"/>
          <w:sz w:val="28"/>
          <w:szCs w:val="28"/>
        </w:rPr>
        <w:t xml:space="preserve">. 2012. “Politics in Peer Groups: Exploring the Causal Relationship Between Network Diversity and Political Participation.” </w:t>
      </w:r>
      <w:r w:rsidRPr="00571A26">
        <w:rPr>
          <w:rFonts w:asciiTheme="majorBidi" w:hAnsiTheme="majorBidi" w:cstheme="majorBidi"/>
          <w:i/>
          <w:iCs/>
          <w:sz w:val="28"/>
          <w:szCs w:val="28"/>
        </w:rPr>
        <w:t>Political Research Quarterly</w:t>
      </w:r>
      <w:r w:rsidRPr="00571A26">
        <w:rPr>
          <w:rFonts w:asciiTheme="majorBidi" w:hAnsiTheme="majorBidi" w:cstheme="majorBidi"/>
          <w:sz w:val="28"/>
          <w:szCs w:val="28"/>
        </w:rPr>
        <w:t xml:space="preserve"> 65 (4): 868–81.</w:t>
      </w:r>
    </w:p>
    <w:p w14:paraId="6633C662" w14:textId="77777777" w:rsidR="00165100" w:rsidRPr="00571A26" w:rsidRDefault="007E35F9" w:rsidP="00571A26">
      <w:pPr>
        <w:pStyle w:val="Bibliography"/>
        <w:spacing w:line="480" w:lineRule="auto"/>
        <w:rPr>
          <w:rFonts w:asciiTheme="majorBidi" w:hAnsiTheme="majorBidi" w:cstheme="majorBidi"/>
          <w:sz w:val="28"/>
          <w:szCs w:val="28"/>
        </w:rPr>
      </w:pPr>
      <w:bookmarkStart w:id="277" w:name="ref-quinteliervissers2008"/>
      <w:bookmarkEnd w:id="276"/>
      <w:proofErr w:type="spellStart"/>
      <w:r w:rsidRPr="00571A26">
        <w:rPr>
          <w:rFonts w:asciiTheme="majorBidi" w:hAnsiTheme="majorBidi" w:cstheme="majorBidi"/>
          <w:sz w:val="28"/>
          <w:szCs w:val="28"/>
        </w:rPr>
        <w:t>Quintelier</w:t>
      </w:r>
      <w:proofErr w:type="spellEnd"/>
      <w:r w:rsidRPr="00571A26">
        <w:rPr>
          <w:rFonts w:asciiTheme="majorBidi" w:hAnsiTheme="majorBidi" w:cstheme="majorBidi"/>
          <w:sz w:val="28"/>
          <w:szCs w:val="28"/>
        </w:rPr>
        <w:t xml:space="preserve">, Ellen, and Sara </w:t>
      </w:r>
      <w:proofErr w:type="spellStart"/>
      <w:r w:rsidRPr="00571A26">
        <w:rPr>
          <w:rFonts w:asciiTheme="majorBidi" w:hAnsiTheme="majorBidi" w:cstheme="majorBidi"/>
          <w:sz w:val="28"/>
          <w:szCs w:val="28"/>
        </w:rPr>
        <w:t>Vissers</w:t>
      </w:r>
      <w:proofErr w:type="spellEnd"/>
      <w:r w:rsidRPr="00571A26">
        <w:rPr>
          <w:rFonts w:asciiTheme="majorBidi" w:hAnsiTheme="majorBidi" w:cstheme="majorBidi"/>
          <w:sz w:val="28"/>
          <w:szCs w:val="28"/>
        </w:rPr>
        <w:t xml:space="preserve">. 2008. “The Effect of Internet Use on Political Participation: An Analysis of Survey Results for 16-Year-Olds in Belgium.” </w:t>
      </w:r>
      <w:r w:rsidRPr="00571A26">
        <w:rPr>
          <w:rFonts w:asciiTheme="majorBidi" w:hAnsiTheme="majorBidi" w:cstheme="majorBidi"/>
          <w:i/>
          <w:iCs/>
          <w:sz w:val="28"/>
          <w:szCs w:val="28"/>
        </w:rPr>
        <w:t>Social Science Computer Review</w:t>
      </w:r>
      <w:r w:rsidRPr="00571A26">
        <w:rPr>
          <w:rFonts w:asciiTheme="majorBidi" w:hAnsiTheme="majorBidi" w:cstheme="majorBidi"/>
          <w:sz w:val="28"/>
          <w:szCs w:val="28"/>
        </w:rPr>
        <w:t xml:space="preserve"> 26 (4): 411–27.</w:t>
      </w:r>
    </w:p>
    <w:p w14:paraId="6B4E8394" w14:textId="77777777" w:rsidR="00165100" w:rsidRPr="00571A26" w:rsidRDefault="007E35F9" w:rsidP="00571A26">
      <w:pPr>
        <w:pStyle w:val="Bibliography"/>
        <w:spacing w:line="480" w:lineRule="auto"/>
        <w:rPr>
          <w:rFonts w:asciiTheme="majorBidi" w:hAnsiTheme="majorBidi" w:cstheme="majorBidi"/>
          <w:sz w:val="28"/>
          <w:szCs w:val="28"/>
        </w:rPr>
      </w:pPr>
      <w:bookmarkStart w:id="278" w:name="ref-rapoport1985"/>
      <w:bookmarkEnd w:id="277"/>
      <w:r w:rsidRPr="00571A26">
        <w:rPr>
          <w:rFonts w:asciiTheme="majorBidi" w:hAnsiTheme="majorBidi" w:cstheme="majorBidi"/>
          <w:sz w:val="28"/>
          <w:szCs w:val="28"/>
        </w:rPr>
        <w:t xml:space="preserve">Rapoport, Ronald B. 1985. “Like Mother, Like Daughter: Intergenerational Transmission of DK Response Rates.” </w:t>
      </w:r>
      <w:r w:rsidRPr="00571A26">
        <w:rPr>
          <w:rFonts w:asciiTheme="majorBidi" w:hAnsiTheme="majorBidi" w:cstheme="majorBidi"/>
          <w:i/>
          <w:iCs/>
          <w:sz w:val="28"/>
          <w:szCs w:val="28"/>
        </w:rPr>
        <w:t>Public Opinion Quarterly</w:t>
      </w:r>
      <w:r w:rsidRPr="00571A26">
        <w:rPr>
          <w:rFonts w:asciiTheme="majorBidi" w:hAnsiTheme="majorBidi" w:cstheme="majorBidi"/>
          <w:sz w:val="28"/>
          <w:szCs w:val="28"/>
        </w:rPr>
        <w:t xml:space="preserve"> 49 (2): 198–208.</w:t>
      </w:r>
    </w:p>
    <w:p w14:paraId="3E1AA6C6" w14:textId="77777777" w:rsidR="00165100" w:rsidRPr="00571A26" w:rsidRDefault="007E35F9" w:rsidP="00571A26">
      <w:pPr>
        <w:pStyle w:val="Bibliography"/>
        <w:spacing w:line="480" w:lineRule="auto"/>
        <w:rPr>
          <w:rFonts w:asciiTheme="majorBidi" w:hAnsiTheme="majorBidi" w:cstheme="majorBidi"/>
          <w:sz w:val="28"/>
          <w:szCs w:val="28"/>
        </w:rPr>
      </w:pPr>
      <w:bookmarkStart w:id="279" w:name="ref-roe1998"/>
      <w:bookmarkEnd w:id="278"/>
      <w:r w:rsidRPr="00571A26">
        <w:rPr>
          <w:rFonts w:asciiTheme="majorBidi" w:hAnsiTheme="majorBidi" w:cstheme="majorBidi"/>
          <w:sz w:val="28"/>
          <w:szCs w:val="28"/>
        </w:rPr>
        <w:t xml:space="preserve">Roe, Keith. 1998. “‘Boys will be Boys and Girls will be Girls’: Changes in Children’s Media Use.” </w:t>
      </w:r>
      <w:r w:rsidRPr="00571A26">
        <w:rPr>
          <w:rFonts w:asciiTheme="majorBidi" w:hAnsiTheme="majorBidi" w:cstheme="majorBidi"/>
          <w:i/>
          <w:iCs/>
          <w:sz w:val="28"/>
          <w:szCs w:val="28"/>
        </w:rPr>
        <w:t>Communications</w:t>
      </w:r>
      <w:r w:rsidRPr="00571A26">
        <w:rPr>
          <w:rFonts w:asciiTheme="majorBidi" w:hAnsiTheme="majorBidi" w:cstheme="majorBidi"/>
          <w:sz w:val="28"/>
          <w:szCs w:val="28"/>
        </w:rPr>
        <w:t xml:space="preserve"> 23 (1): 5–26.</w:t>
      </w:r>
    </w:p>
    <w:p w14:paraId="1F7CC3E3" w14:textId="77777777" w:rsidR="00165100" w:rsidRPr="00571A26" w:rsidRDefault="007E35F9" w:rsidP="00571A26">
      <w:pPr>
        <w:pStyle w:val="Bibliography"/>
        <w:spacing w:line="480" w:lineRule="auto"/>
        <w:rPr>
          <w:rFonts w:asciiTheme="majorBidi" w:hAnsiTheme="majorBidi" w:cstheme="majorBidi"/>
          <w:sz w:val="28"/>
          <w:szCs w:val="28"/>
        </w:rPr>
      </w:pPr>
      <w:bookmarkStart w:id="280" w:name="ref-rosenthal2003"/>
      <w:bookmarkEnd w:id="279"/>
      <w:r w:rsidRPr="00571A26">
        <w:rPr>
          <w:rFonts w:asciiTheme="majorBidi" w:hAnsiTheme="majorBidi" w:cstheme="majorBidi"/>
          <w:sz w:val="28"/>
          <w:szCs w:val="28"/>
        </w:rPr>
        <w:t xml:space="preserve">Rosenthal, Cindy Simon, Jocelyn Jones, and James A Rosenthal. 2003. “Gendered Discourse in the Political Behavior of Adolescents.” </w:t>
      </w:r>
      <w:r w:rsidRPr="00571A26">
        <w:rPr>
          <w:rFonts w:asciiTheme="majorBidi" w:hAnsiTheme="majorBidi" w:cstheme="majorBidi"/>
          <w:i/>
          <w:iCs/>
          <w:sz w:val="28"/>
          <w:szCs w:val="28"/>
        </w:rPr>
        <w:t>Political Research Quarterly</w:t>
      </w:r>
      <w:r w:rsidRPr="00571A26">
        <w:rPr>
          <w:rFonts w:asciiTheme="majorBidi" w:hAnsiTheme="majorBidi" w:cstheme="majorBidi"/>
          <w:sz w:val="28"/>
          <w:szCs w:val="28"/>
        </w:rPr>
        <w:t xml:space="preserve"> 56 (1): 97–104.</w:t>
      </w:r>
    </w:p>
    <w:p w14:paraId="107399A9" w14:textId="77777777" w:rsidR="00165100" w:rsidRPr="00571A26" w:rsidRDefault="007E35F9" w:rsidP="00571A26">
      <w:pPr>
        <w:pStyle w:val="Bibliography"/>
        <w:spacing w:line="480" w:lineRule="auto"/>
        <w:rPr>
          <w:rFonts w:asciiTheme="majorBidi" w:hAnsiTheme="majorBidi" w:cstheme="majorBidi"/>
          <w:sz w:val="28"/>
          <w:szCs w:val="28"/>
        </w:rPr>
      </w:pPr>
      <w:bookmarkStart w:id="281" w:name="ref-schlozman1999"/>
      <w:bookmarkEnd w:id="280"/>
      <w:r w:rsidRPr="00571A26">
        <w:rPr>
          <w:rFonts w:asciiTheme="majorBidi" w:hAnsiTheme="majorBidi" w:cstheme="majorBidi"/>
          <w:sz w:val="28"/>
          <w:szCs w:val="28"/>
        </w:rPr>
        <w:lastRenderedPageBreak/>
        <w:t xml:space="preserve">Schlozman, Kay Lehman, Nancy Burns, and Sidney </w:t>
      </w:r>
      <w:proofErr w:type="spellStart"/>
      <w:r w:rsidRPr="00571A26">
        <w:rPr>
          <w:rFonts w:asciiTheme="majorBidi" w:hAnsiTheme="majorBidi" w:cstheme="majorBidi"/>
          <w:sz w:val="28"/>
          <w:szCs w:val="28"/>
        </w:rPr>
        <w:t>Verba</w:t>
      </w:r>
      <w:proofErr w:type="spellEnd"/>
      <w:r w:rsidRPr="00571A26">
        <w:rPr>
          <w:rFonts w:asciiTheme="majorBidi" w:hAnsiTheme="majorBidi" w:cstheme="majorBidi"/>
          <w:sz w:val="28"/>
          <w:szCs w:val="28"/>
        </w:rPr>
        <w:t xml:space="preserve">. 1999. “"What Happened at Work Today?": A Multistage Model of Gender, Employment, and Political Participation.” </w:t>
      </w:r>
      <w:r w:rsidRPr="00571A26">
        <w:rPr>
          <w:rFonts w:asciiTheme="majorBidi" w:hAnsiTheme="majorBidi" w:cstheme="majorBidi"/>
          <w:i/>
          <w:iCs/>
          <w:sz w:val="28"/>
          <w:szCs w:val="28"/>
        </w:rPr>
        <w:t>The Journal of Politics</w:t>
      </w:r>
      <w:r w:rsidRPr="00571A26">
        <w:rPr>
          <w:rFonts w:asciiTheme="majorBidi" w:hAnsiTheme="majorBidi" w:cstheme="majorBidi"/>
          <w:sz w:val="28"/>
          <w:szCs w:val="28"/>
        </w:rPr>
        <w:t xml:space="preserve"> 61 (1): 29–53.</w:t>
      </w:r>
    </w:p>
    <w:p w14:paraId="3DDA92BB" w14:textId="77777777" w:rsidR="00165100" w:rsidRPr="00571A26" w:rsidRDefault="007E35F9" w:rsidP="00571A26">
      <w:pPr>
        <w:pStyle w:val="Bibliography"/>
        <w:spacing w:line="480" w:lineRule="auto"/>
        <w:rPr>
          <w:rFonts w:asciiTheme="majorBidi" w:hAnsiTheme="majorBidi" w:cstheme="majorBidi"/>
          <w:sz w:val="28"/>
          <w:szCs w:val="28"/>
        </w:rPr>
      </w:pPr>
      <w:bookmarkStart w:id="282" w:name="ref-schoon2011"/>
      <w:bookmarkEnd w:id="281"/>
      <w:r w:rsidRPr="00571A26">
        <w:rPr>
          <w:rFonts w:asciiTheme="majorBidi" w:hAnsiTheme="majorBidi" w:cstheme="majorBidi"/>
          <w:sz w:val="28"/>
          <w:szCs w:val="28"/>
        </w:rPr>
        <w:t xml:space="preserve">Schoon, Ingrid, and Helen Cheng. 2011. “Determinants of Political Trust: A Lifetime Learning Model.” </w:t>
      </w:r>
      <w:r w:rsidRPr="00571A26">
        <w:rPr>
          <w:rFonts w:asciiTheme="majorBidi" w:hAnsiTheme="majorBidi" w:cstheme="majorBidi"/>
          <w:i/>
          <w:iCs/>
          <w:sz w:val="28"/>
          <w:szCs w:val="28"/>
        </w:rPr>
        <w:t>Developmental Psychology</w:t>
      </w:r>
      <w:r w:rsidRPr="00571A26">
        <w:rPr>
          <w:rFonts w:asciiTheme="majorBidi" w:hAnsiTheme="majorBidi" w:cstheme="majorBidi"/>
          <w:sz w:val="28"/>
          <w:szCs w:val="28"/>
        </w:rPr>
        <w:t xml:space="preserve"> 47 (3): 619.</w:t>
      </w:r>
    </w:p>
    <w:p w14:paraId="053BDB77" w14:textId="77777777" w:rsidR="00165100" w:rsidRPr="00571A26" w:rsidRDefault="007E35F9" w:rsidP="00571A26">
      <w:pPr>
        <w:pStyle w:val="Bibliography"/>
        <w:spacing w:line="480" w:lineRule="auto"/>
        <w:rPr>
          <w:rFonts w:asciiTheme="majorBidi" w:hAnsiTheme="majorBidi" w:cstheme="majorBidi"/>
          <w:sz w:val="28"/>
          <w:szCs w:val="28"/>
        </w:rPr>
      </w:pPr>
      <w:bookmarkStart w:id="283" w:name="ref-sevi2019"/>
      <w:bookmarkEnd w:id="282"/>
      <w:proofErr w:type="spellStart"/>
      <w:r w:rsidRPr="00571A26">
        <w:rPr>
          <w:rFonts w:asciiTheme="majorBidi" w:hAnsiTheme="majorBidi" w:cstheme="majorBidi"/>
          <w:sz w:val="28"/>
          <w:szCs w:val="28"/>
        </w:rPr>
        <w:t>Sevi</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Semra</w:t>
      </w:r>
      <w:proofErr w:type="spellEnd"/>
      <w:r w:rsidRPr="00571A26">
        <w:rPr>
          <w:rFonts w:asciiTheme="majorBidi" w:hAnsiTheme="majorBidi" w:cstheme="majorBidi"/>
          <w:sz w:val="28"/>
          <w:szCs w:val="28"/>
        </w:rPr>
        <w:t xml:space="preserve">, Vincent </w:t>
      </w:r>
      <w:proofErr w:type="spellStart"/>
      <w:r w:rsidRPr="00571A26">
        <w:rPr>
          <w:rFonts w:asciiTheme="majorBidi" w:hAnsiTheme="majorBidi" w:cstheme="majorBidi"/>
          <w:sz w:val="28"/>
          <w:szCs w:val="28"/>
        </w:rPr>
        <w:t>Arel-Bundock</w:t>
      </w:r>
      <w:proofErr w:type="spellEnd"/>
      <w:r w:rsidRPr="00571A26">
        <w:rPr>
          <w:rFonts w:asciiTheme="majorBidi" w:hAnsiTheme="majorBidi" w:cstheme="majorBidi"/>
          <w:sz w:val="28"/>
          <w:szCs w:val="28"/>
        </w:rPr>
        <w:t xml:space="preserve">, and André </w:t>
      </w:r>
      <w:proofErr w:type="spellStart"/>
      <w:r w:rsidRPr="00571A26">
        <w:rPr>
          <w:rFonts w:asciiTheme="majorBidi" w:hAnsiTheme="majorBidi" w:cstheme="majorBidi"/>
          <w:sz w:val="28"/>
          <w:szCs w:val="28"/>
        </w:rPr>
        <w:t>Blais</w:t>
      </w:r>
      <w:proofErr w:type="spellEnd"/>
      <w:r w:rsidRPr="00571A26">
        <w:rPr>
          <w:rFonts w:asciiTheme="majorBidi" w:hAnsiTheme="majorBidi" w:cstheme="majorBidi"/>
          <w:sz w:val="28"/>
          <w:szCs w:val="28"/>
        </w:rPr>
        <w:t xml:space="preserve">. 2019. “Do Women Get Fewer Votes? No.” </w:t>
      </w:r>
      <w:r w:rsidRPr="00571A26">
        <w:rPr>
          <w:rFonts w:asciiTheme="majorBidi" w:hAnsiTheme="majorBidi" w:cstheme="majorBidi"/>
          <w:i/>
          <w:iCs/>
          <w:sz w:val="28"/>
          <w:szCs w:val="28"/>
        </w:rPr>
        <w:t>Canadian Journal of Political Science/Revue Canadienne de Science Politique</w:t>
      </w:r>
      <w:r w:rsidRPr="00571A26">
        <w:rPr>
          <w:rFonts w:asciiTheme="majorBidi" w:hAnsiTheme="majorBidi" w:cstheme="majorBidi"/>
          <w:sz w:val="28"/>
          <w:szCs w:val="28"/>
        </w:rPr>
        <w:t xml:space="preserve"> 52 (1): 201–10.</w:t>
      </w:r>
    </w:p>
    <w:p w14:paraId="645F1B4D" w14:textId="77777777" w:rsidR="00165100" w:rsidRPr="00571A26" w:rsidRDefault="007E35F9" w:rsidP="00571A26">
      <w:pPr>
        <w:pStyle w:val="Bibliography"/>
        <w:spacing w:line="480" w:lineRule="auto"/>
        <w:rPr>
          <w:rFonts w:asciiTheme="majorBidi" w:hAnsiTheme="majorBidi" w:cstheme="majorBidi"/>
          <w:sz w:val="28"/>
          <w:szCs w:val="28"/>
        </w:rPr>
      </w:pPr>
      <w:bookmarkStart w:id="284" w:name="ref-shaw2002"/>
      <w:bookmarkEnd w:id="283"/>
      <w:r w:rsidRPr="00571A26">
        <w:rPr>
          <w:rFonts w:asciiTheme="majorBidi" w:hAnsiTheme="majorBidi" w:cstheme="majorBidi"/>
          <w:sz w:val="28"/>
          <w:szCs w:val="28"/>
        </w:rPr>
        <w:t xml:space="preserve">Shaw, Sylvia. 2002. “Language and </w:t>
      </w:r>
      <w:proofErr w:type="spellStart"/>
      <w:r w:rsidRPr="00571A26">
        <w:rPr>
          <w:rFonts w:asciiTheme="majorBidi" w:hAnsiTheme="majorBidi" w:cstheme="majorBidi"/>
          <w:sz w:val="28"/>
          <w:szCs w:val="28"/>
        </w:rPr>
        <w:t>Eender</w:t>
      </w:r>
      <w:proofErr w:type="spellEnd"/>
      <w:r w:rsidRPr="00571A26">
        <w:rPr>
          <w:rFonts w:asciiTheme="majorBidi" w:hAnsiTheme="majorBidi" w:cstheme="majorBidi"/>
          <w:sz w:val="28"/>
          <w:szCs w:val="28"/>
        </w:rPr>
        <w:t xml:space="preserve"> in Political Debates in the House of Commons.” PhD thesis, Institute of Education, University of London.</w:t>
      </w:r>
    </w:p>
    <w:p w14:paraId="2FA74638" w14:textId="77777777" w:rsidR="00165100" w:rsidRPr="00571A26" w:rsidRDefault="007E35F9" w:rsidP="00571A26">
      <w:pPr>
        <w:pStyle w:val="Bibliography"/>
        <w:spacing w:line="480" w:lineRule="auto"/>
        <w:rPr>
          <w:rFonts w:asciiTheme="majorBidi" w:hAnsiTheme="majorBidi" w:cstheme="majorBidi"/>
          <w:sz w:val="28"/>
          <w:szCs w:val="28"/>
        </w:rPr>
      </w:pPr>
      <w:bookmarkStart w:id="285" w:name="ref-shrum1988"/>
      <w:bookmarkEnd w:id="284"/>
      <w:r w:rsidRPr="00571A26">
        <w:rPr>
          <w:rFonts w:asciiTheme="majorBidi" w:hAnsiTheme="majorBidi" w:cstheme="majorBidi"/>
          <w:sz w:val="28"/>
          <w:szCs w:val="28"/>
        </w:rPr>
        <w:t xml:space="preserve">Shrum, Wesley, Neil H. Cheek Jr., and Saundra </w:t>
      </w:r>
      <w:proofErr w:type="spellStart"/>
      <w:r w:rsidRPr="00571A26">
        <w:rPr>
          <w:rFonts w:asciiTheme="majorBidi" w:hAnsiTheme="majorBidi" w:cstheme="majorBidi"/>
          <w:sz w:val="28"/>
          <w:szCs w:val="28"/>
        </w:rPr>
        <w:t>MacD</w:t>
      </w:r>
      <w:proofErr w:type="spellEnd"/>
      <w:r w:rsidRPr="00571A26">
        <w:rPr>
          <w:rFonts w:asciiTheme="majorBidi" w:hAnsiTheme="majorBidi" w:cstheme="majorBidi"/>
          <w:sz w:val="28"/>
          <w:szCs w:val="28"/>
        </w:rPr>
        <w:t xml:space="preserve">. 1988. “Friendship in School: Gender and Racial Homophily.” </w:t>
      </w:r>
      <w:r w:rsidRPr="00571A26">
        <w:rPr>
          <w:rFonts w:asciiTheme="majorBidi" w:hAnsiTheme="majorBidi" w:cstheme="majorBidi"/>
          <w:i/>
          <w:iCs/>
          <w:sz w:val="28"/>
          <w:szCs w:val="28"/>
        </w:rPr>
        <w:t>Sociology of Education</w:t>
      </w:r>
      <w:r w:rsidRPr="00571A26">
        <w:rPr>
          <w:rFonts w:asciiTheme="majorBidi" w:hAnsiTheme="majorBidi" w:cstheme="majorBidi"/>
          <w:sz w:val="28"/>
          <w:szCs w:val="28"/>
        </w:rPr>
        <w:t xml:space="preserve"> 61: 227–39.</w:t>
      </w:r>
    </w:p>
    <w:p w14:paraId="3F3DA5BD" w14:textId="77777777" w:rsidR="00165100" w:rsidRPr="00571A26" w:rsidRDefault="007E35F9" w:rsidP="00571A26">
      <w:pPr>
        <w:pStyle w:val="Bibliography"/>
        <w:spacing w:line="480" w:lineRule="auto"/>
        <w:rPr>
          <w:rFonts w:asciiTheme="majorBidi" w:hAnsiTheme="majorBidi" w:cstheme="majorBidi"/>
          <w:sz w:val="28"/>
          <w:szCs w:val="28"/>
        </w:rPr>
      </w:pPr>
      <w:bookmarkStart w:id="286" w:name="ref-shulman2014"/>
      <w:bookmarkEnd w:id="285"/>
      <w:r w:rsidRPr="00571A26">
        <w:rPr>
          <w:rFonts w:asciiTheme="majorBidi" w:hAnsiTheme="majorBidi" w:cstheme="majorBidi"/>
          <w:sz w:val="28"/>
          <w:szCs w:val="28"/>
        </w:rPr>
        <w:t xml:space="preserve">Shulman, Hillary C., and David C. </w:t>
      </w:r>
      <w:proofErr w:type="spellStart"/>
      <w:r w:rsidRPr="00571A26">
        <w:rPr>
          <w:rFonts w:asciiTheme="majorBidi" w:hAnsiTheme="majorBidi" w:cstheme="majorBidi"/>
          <w:sz w:val="28"/>
          <w:szCs w:val="28"/>
        </w:rPr>
        <w:t>DeAndrea</w:t>
      </w:r>
      <w:proofErr w:type="spellEnd"/>
      <w:r w:rsidRPr="00571A26">
        <w:rPr>
          <w:rFonts w:asciiTheme="majorBidi" w:hAnsiTheme="majorBidi" w:cstheme="majorBidi"/>
          <w:sz w:val="28"/>
          <w:szCs w:val="28"/>
        </w:rPr>
        <w:t xml:space="preserve">. 2014. “Predicting Success: Revisiting Assumptions About Family Political Socialization.” </w:t>
      </w:r>
      <w:r w:rsidRPr="00571A26">
        <w:rPr>
          <w:rFonts w:asciiTheme="majorBidi" w:hAnsiTheme="majorBidi" w:cstheme="majorBidi"/>
          <w:i/>
          <w:iCs/>
          <w:sz w:val="28"/>
          <w:szCs w:val="28"/>
        </w:rPr>
        <w:t>Communication Monographs</w:t>
      </w:r>
      <w:r w:rsidRPr="00571A26">
        <w:rPr>
          <w:rFonts w:asciiTheme="majorBidi" w:hAnsiTheme="majorBidi" w:cstheme="majorBidi"/>
          <w:sz w:val="28"/>
          <w:szCs w:val="28"/>
        </w:rPr>
        <w:t xml:space="preserve"> 81 (3): 386–406.</w:t>
      </w:r>
    </w:p>
    <w:p w14:paraId="3B0C23DE" w14:textId="77777777" w:rsidR="00165100" w:rsidRPr="00571A26" w:rsidRDefault="007E35F9" w:rsidP="00571A26">
      <w:pPr>
        <w:pStyle w:val="Bibliography"/>
        <w:spacing w:line="480" w:lineRule="auto"/>
        <w:rPr>
          <w:rFonts w:asciiTheme="majorBidi" w:hAnsiTheme="majorBidi" w:cstheme="majorBidi"/>
          <w:sz w:val="28"/>
          <w:szCs w:val="28"/>
        </w:rPr>
      </w:pPr>
      <w:bookmarkStart w:id="287" w:name="ref-stehle2013"/>
      <w:bookmarkEnd w:id="286"/>
      <w:proofErr w:type="spellStart"/>
      <w:r w:rsidRPr="00571A26">
        <w:rPr>
          <w:rFonts w:asciiTheme="majorBidi" w:hAnsiTheme="majorBidi" w:cstheme="majorBidi"/>
          <w:sz w:val="28"/>
          <w:szCs w:val="28"/>
        </w:rPr>
        <w:t>Stehlé</w:t>
      </w:r>
      <w:proofErr w:type="spellEnd"/>
      <w:r w:rsidRPr="00571A26">
        <w:rPr>
          <w:rFonts w:asciiTheme="majorBidi" w:hAnsiTheme="majorBidi" w:cstheme="majorBidi"/>
          <w:sz w:val="28"/>
          <w:szCs w:val="28"/>
        </w:rPr>
        <w:t xml:space="preserve">, Juliette, François Charbonnier, Tristan Picard, Ciro </w:t>
      </w:r>
      <w:proofErr w:type="spellStart"/>
      <w:r w:rsidRPr="00571A26">
        <w:rPr>
          <w:rFonts w:asciiTheme="majorBidi" w:hAnsiTheme="majorBidi" w:cstheme="majorBidi"/>
          <w:sz w:val="28"/>
          <w:szCs w:val="28"/>
        </w:rPr>
        <w:t>Cattuto</w:t>
      </w:r>
      <w:proofErr w:type="spellEnd"/>
      <w:r w:rsidRPr="00571A26">
        <w:rPr>
          <w:rFonts w:asciiTheme="majorBidi" w:hAnsiTheme="majorBidi" w:cstheme="majorBidi"/>
          <w:sz w:val="28"/>
          <w:szCs w:val="28"/>
        </w:rPr>
        <w:t xml:space="preserve">, and Alain </w:t>
      </w:r>
      <w:proofErr w:type="spellStart"/>
      <w:r w:rsidRPr="00571A26">
        <w:rPr>
          <w:rFonts w:asciiTheme="majorBidi" w:hAnsiTheme="majorBidi" w:cstheme="majorBidi"/>
          <w:sz w:val="28"/>
          <w:szCs w:val="28"/>
        </w:rPr>
        <w:t>Barrat</w:t>
      </w:r>
      <w:proofErr w:type="spellEnd"/>
      <w:r w:rsidRPr="00571A26">
        <w:rPr>
          <w:rFonts w:asciiTheme="majorBidi" w:hAnsiTheme="majorBidi" w:cstheme="majorBidi"/>
          <w:sz w:val="28"/>
          <w:szCs w:val="28"/>
        </w:rPr>
        <w:t xml:space="preserve">. 2013. “Gender Homophily from Spatial Behavior in a Primary School: A Sociometric Study.” </w:t>
      </w:r>
      <w:r w:rsidRPr="00571A26">
        <w:rPr>
          <w:rFonts w:asciiTheme="majorBidi" w:hAnsiTheme="majorBidi" w:cstheme="majorBidi"/>
          <w:i/>
          <w:iCs/>
          <w:sz w:val="28"/>
          <w:szCs w:val="28"/>
        </w:rPr>
        <w:t>Social Networks</w:t>
      </w:r>
      <w:r w:rsidRPr="00571A26">
        <w:rPr>
          <w:rFonts w:asciiTheme="majorBidi" w:hAnsiTheme="majorBidi" w:cstheme="majorBidi"/>
          <w:sz w:val="28"/>
          <w:szCs w:val="28"/>
        </w:rPr>
        <w:t xml:space="preserve"> 35 (4): 604–13.</w:t>
      </w:r>
    </w:p>
    <w:p w14:paraId="5BC8DE2E" w14:textId="77777777" w:rsidR="00165100" w:rsidRPr="00571A26" w:rsidRDefault="007E35F9" w:rsidP="00571A26">
      <w:pPr>
        <w:pStyle w:val="Bibliography"/>
        <w:spacing w:line="480" w:lineRule="auto"/>
        <w:rPr>
          <w:rFonts w:asciiTheme="majorBidi" w:hAnsiTheme="majorBidi" w:cstheme="majorBidi"/>
          <w:sz w:val="28"/>
          <w:szCs w:val="28"/>
        </w:rPr>
      </w:pPr>
      <w:bookmarkStart w:id="288" w:name="ref-stolle2010"/>
      <w:bookmarkEnd w:id="287"/>
      <w:r w:rsidRPr="00571A26">
        <w:rPr>
          <w:rFonts w:asciiTheme="majorBidi" w:hAnsiTheme="majorBidi" w:cstheme="majorBidi"/>
          <w:sz w:val="28"/>
          <w:szCs w:val="28"/>
        </w:rPr>
        <w:lastRenderedPageBreak/>
        <w:t xml:space="preserve">Stolle, </w:t>
      </w:r>
      <w:proofErr w:type="spellStart"/>
      <w:r w:rsidRPr="00571A26">
        <w:rPr>
          <w:rFonts w:asciiTheme="majorBidi" w:hAnsiTheme="majorBidi" w:cstheme="majorBidi"/>
          <w:sz w:val="28"/>
          <w:szCs w:val="28"/>
        </w:rPr>
        <w:t>Dietlind</w:t>
      </w:r>
      <w:proofErr w:type="spellEnd"/>
      <w:r w:rsidRPr="00571A26">
        <w:rPr>
          <w:rFonts w:asciiTheme="majorBidi" w:hAnsiTheme="majorBidi" w:cstheme="majorBidi"/>
          <w:sz w:val="28"/>
          <w:szCs w:val="28"/>
        </w:rPr>
        <w:t xml:space="preserve">, and Elisabeth </w:t>
      </w:r>
      <w:proofErr w:type="spellStart"/>
      <w:r w:rsidRPr="00571A26">
        <w:rPr>
          <w:rFonts w:asciiTheme="majorBidi" w:hAnsiTheme="majorBidi" w:cstheme="majorBidi"/>
          <w:sz w:val="28"/>
          <w:szCs w:val="28"/>
        </w:rPr>
        <w:t>Gidengil</w:t>
      </w:r>
      <w:proofErr w:type="spellEnd"/>
      <w:r w:rsidRPr="00571A26">
        <w:rPr>
          <w:rFonts w:asciiTheme="majorBidi" w:hAnsiTheme="majorBidi" w:cstheme="majorBidi"/>
          <w:sz w:val="28"/>
          <w:szCs w:val="28"/>
        </w:rPr>
        <w:t xml:space="preserve">. 2010. “What Do Women Really Know? A Gendered Analysis of Varieties of Political Knowledge.” </w:t>
      </w:r>
      <w:r w:rsidRPr="00571A26">
        <w:rPr>
          <w:rFonts w:asciiTheme="majorBidi" w:hAnsiTheme="majorBidi" w:cstheme="majorBidi"/>
          <w:i/>
          <w:iCs/>
          <w:sz w:val="28"/>
          <w:szCs w:val="28"/>
        </w:rPr>
        <w:t>Perspectives on Politics</w:t>
      </w:r>
      <w:r w:rsidRPr="00571A26">
        <w:rPr>
          <w:rFonts w:asciiTheme="majorBidi" w:hAnsiTheme="majorBidi" w:cstheme="majorBidi"/>
          <w:sz w:val="28"/>
          <w:szCs w:val="28"/>
        </w:rPr>
        <w:t xml:space="preserve"> 8 (1): 93–109.</w:t>
      </w:r>
    </w:p>
    <w:p w14:paraId="44005F15" w14:textId="77777777" w:rsidR="00165100" w:rsidRPr="00571A26" w:rsidRDefault="007E35F9" w:rsidP="00571A26">
      <w:pPr>
        <w:pStyle w:val="Bibliography"/>
        <w:spacing w:line="480" w:lineRule="auto"/>
        <w:rPr>
          <w:rFonts w:asciiTheme="majorBidi" w:hAnsiTheme="majorBidi" w:cstheme="majorBidi"/>
          <w:sz w:val="28"/>
          <w:szCs w:val="28"/>
        </w:rPr>
      </w:pPr>
      <w:bookmarkStart w:id="289" w:name="ref-stolle2011"/>
      <w:bookmarkEnd w:id="288"/>
      <w:r w:rsidRPr="00571A26">
        <w:rPr>
          <w:rFonts w:asciiTheme="majorBidi" w:hAnsiTheme="majorBidi" w:cstheme="majorBidi"/>
          <w:sz w:val="28"/>
          <w:szCs w:val="28"/>
        </w:rPr>
        <w:t xml:space="preserve">Stolle, </w:t>
      </w:r>
      <w:proofErr w:type="spellStart"/>
      <w:r w:rsidRPr="00571A26">
        <w:rPr>
          <w:rFonts w:asciiTheme="majorBidi" w:hAnsiTheme="majorBidi" w:cstheme="majorBidi"/>
          <w:sz w:val="28"/>
          <w:szCs w:val="28"/>
        </w:rPr>
        <w:t>Dietlind</w:t>
      </w:r>
      <w:proofErr w:type="spellEnd"/>
      <w:r w:rsidRPr="00571A26">
        <w:rPr>
          <w:rFonts w:asciiTheme="majorBidi" w:hAnsiTheme="majorBidi" w:cstheme="majorBidi"/>
          <w:sz w:val="28"/>
          <w:szCs w:val="28"/>
        </w:rPr>
        <w:t xml:space="preserve">, and Marc </w:t>
      </w:r>
      <w:proofErr w:type="spellStart"/>
      <w:r w:rsidRPr="00571A26">
        <w:rPr>
          <w:rFonts w:asciiTheme="majorBidi" w:hAnsiTheme="majorBidi" w:cstheme="majorBidi"/>
          <w:sz w:val="28"/>
          <w:szCs w:val="28"/>
        </w:rPr>
        <w:t>Hooghe</w:t>
      </w:r>
      <w:proofErr w:type="spellEnd"/>
      <w:r w:rsidRPr="00571A26">
        <w:rPr>
          <w:rFonts w:asciiTheme="majorBidi" w:hAnsiTheme="majorBidi" w:cstheme="majorBidi"/>
          <w:sz w:val="28"/>
          <w:szCs w:val="28"/>
        </w:rPr>
        <w:t xml:space="preserve">. 2011. “Shifting Inequalities: Patterns of Exclusion and Inclusion in Emerging Forms of Political Participation.” </w:t>
      </w:r>
      <w:r w:rsidRPr="00571A26">
        <w:rPr>
          <w:rFonts w:asciiTheme="majorBidi" w:hAnsiTheme="majorBidi" w:cstheme="majorBidi"/>
          <w:i/>
          <w:iCs/>
          <w:sz w:val="28"/>
          <w:szCs w:val="28"/>
        </w:rPr>
        <w:t>European Societies</w:t>
      </w:r>
      <w:r w:rsidRPr="00571A26">
        <w:rPr>
          <w:rFonts w:asciiTheme="majorBidi" w:hAnsiTheme="majorBidi" w:cstheme="majorBidi"/>
          <w:sz w:val="28"/>
          <w:szCs w:val="28"/>
        </w:rPr>
        <w:t xml:space="preserve"> 13 (1): 119–42.</w:t>
      </w:r>
    </w:p>
    <w:p w14:paraId="5D4C7055" w14:textId="77777777" w:rsidR="00165100" w:rsidRPr="00571A26" w:rsidRDefault="007E35F9" w:rsidP="00571A26">
      <w:pPr>
        <w:pStyle w:val="Bibliography"/>
        <w:spacing w:line="480" w:lineRule="auto"/>
        <w:rPr>
          <w:rFonts w:asciiTheme="majorBidi" w:hAnsiTheme="majorBidi" w:cstheme="majorBidi"/>
          <w:sz w:val="28"/>
          <w:szCs w:val="28"/>
        </w:rPr>
      </w:pPr>
      <w:bookmarkStart w:id="290" w:name="ref-serek2015"/>
      <w:bookmarkEnd w:id="289"/>
      <w:proofErr w:type="spellStart"/>
      <w:r w:rsidRPr="00571A26">
        <w:rPr>
          <w:rFonts w:asciiTheme="majorBidi" w:hAnsiTheme="majorBidi" w:cstheme="majorBidi"/>
          <w:sz w:val="28"/>
          <w:szCs w:val="28"/>
        </w:rPr>
        <w:t>Šerek</w:t>
      </w:r>
      <w:proofErr w:type="spellEnd"/>
      <w:r w:rsidRPr="00571A26">
        <w:rPr>
          <w:rFonts w:asciiTheme="majorBidi" w:hAnsiTheme="majorBidi" w:cstheme="majorBidi"/>
          <w:sz w:val="28"/>
          <w:szCs w:val="28"/>
        </w:rPr>
        <w:t xml:space="preserve">, Jan, and </w:t>
      </w:r>
      <w:proofErr w:type="spellStart"/>
      <w:r w:rsidRPr="00571A26">
        <w:rPr>
          <w:rFonts w:asciiTheme="majorBidi" w:hAnsiTheme="majorBidi" w:cstheme="majorBidi"/>
          <w:sz w:val="28"/>
          <w:szCs w:val="28"/>
        </w:rPr>
        <w:t>Tomo</w:t>
      </w:r>
      <w:proofErr w:type="spellEnd"/>
      <w:r w:rsidRPr="00571A26">
        <w:rPr>
          <w:rFonts w:asciiTheme="majorBidi" w:hAnsiTheme="majorBidi" w:cstheme="majorBidi"/>
          <w:sz w:val="28"/>
          <w:szCs w:val="28"/>
        </w:rPr>
        <w:t xml:space="preserve"> Umemura. 2015. “Changes in Late Adolescents’ Voting Intentions During the Election Campaign: Disentangling the Effects of Political Communication with Parents, Peers and Media.” </w:t>
      </w:r>
      <w:r w:rsidRPr="00571A26">
        <w:rPr>
          <w:rFonts w:asciiTheme="majorBidi" w:hAnsiTheme="majorBidi" w:cstheme="majorBidi"/>
          <w:i/>
          <w:iCs/>
          <w:sz w:val="28"/>
          <w:szCs w:val="28"/>
        </w:rPr>
        <w:t>European Journal of Communication</w:t>
      </w:r>
      <w:r w:rsidRPr="00571A26">
        <w:rPr>
          <w:rFonts w:asciiTheme="majorBidi" w:hAnsiTheme="majorBidi" w:cstheme="majorBidi"/>
          <w:sz w:val="28"/>
          <w:szCs w:val="28"/>
        </w:rPr>
        <w:t xml:space="preserve"> 30 (3): 285–300.</w:t>
      </w:r>
    </w:p>
    <w:p w14:paraId="587E6690" w14:textId="77777777" w:rsidR="00165100" w:rsidRPr="00571A26" w:rsidRDefault="007E35F9" w:rsidP="00571A26">
      <w:pPr>
        <w:pStyle w:val="Bibliography"/>
        <w:spacing w:line="480" w:lineRule="auto"/>
        <w:rPr>
          <w:rFonts w:asciiTheme="majorBidi" w:hAnsiTheme="majorBidi" w:cstheme="majorBidi"/>
          <w:sz w:val="28"/>
          <w:szCs w:val="28"/>
        </w:rPr>
      </w:pPr>
      <w:bookmarkStart w:id="291" w:name="ref-thelwall2009"/>
      <w:bookmarkEnd w:id="290"/>
      <w:proofErr w:type="spellStart"/>
      <w:r w:rsidRPr="00571A26">
        <w:rPr>
          <w:rFonts w:asciiTheme="majorBidi" w:hAnsiTheme="majorBidi" w:cstheme="majorBidi"/>
          <w:sz w:val="28"/>
          <w:szCs w:val="28"/>
        </w:rPr>
        <w:t>Thelwall</w:t>
      </w:r>
      <w:proofErr w:type="spellEnd"/>
      <w:r w:rsidRPr="00571A26">
        <w:rPr>
          <w:rFonts w:asciiTheme="majorBidi" w:hAnsiTheme="majorBidi" w:cstheme="majorBidi"/>
          <w:sz w:val="28"/>
          <w:szCs w:val="28"/>
        </w:rPr>
        <w:t xml:space="preserve">, Mike. 2009. “Homophily in </w:t>
      </w:r>
      <w:proofErr w:type="spellStart"/>
      <w:r w:rsidRPr="00571A26">
        <w:rPr>
          <w:rFonts w:asciiTheme="majorBidi" w:hAnsiTheme="majorBidi" w:cstheme="majorBidi"/>
          <w:sz w:val="28"/>
          <w:szCs w:val="28"/>
        </w:rPr>
        <w:t>MySpace</w:t>
      </w:r>
      <w:proofErr w:type="spellEnd"/>
      <w:r w:rsidRPr="00571A26">
        <w:rPr>
          <w:rFonts w:asciiTheme="majorBidi" w:hAnsiTheme="majorBidi" w:cstheme="majorBidi"/>
          <w:sz w:val="28"/>
          <w:szCs w:val="28"/>
        </w:rPr>
        <w:t xml:space="preserve">.” </w:t>
      </w:r>
      <w:r w:rsidRPr="00571A26">
        <w:rPr>
          <w:rFonts w:asciiTheme="majorBidi" w:hAnsiTheme="majorBidi" w:cstheme="majorBidi"/>
          <w:i/>
          <w:iCs/>
          <w:sz w:val="28"/>
          <w:szCs w:val="28"/>
        </w:rPr>
        <w:t>Journal of the American Society for Information Science and Technology</w:t>
      </w:r>
      <w:r w:rsidRPr="00571A26">
        <w:rPr>
          <w:rFonts w:asciiTheme="majorBidi" w:hAnsiTheme="majorBidi" w:cstheme="majorBidi"/>
          <w:sz w:val="28"/>
          <w:szCs w:val="28"/>
        </w:rPr>
        <w:t xml:space="preserve"> 60 (2): 219–31.</w:t>
      </w:r>
    </w:p>
    <w:p w14:paraId="04317B8E" w14:textId="77777777" w:rsidR="00165100" w:rsidRPr="00571A26" w:rsidRDefault="007E35F9" w:rsidP="00571A26">
      <w:pPr>
        <w:pStyle w:val="Bibliography"/>
        <w:spacing w:line="480" w:lineRule="auto"/>
        <w:rPr>
          <w:rFonts w:asciiTheme="majorBidi" w:hAnsiTheme="majorBidi" w:cstheme="majorBidi"/>
          <w:sz w:val="28"/>
          <w:szCs w:val="28"/>
        </w:rPr>
      </w:pPr>
      <w:bookmarkStart w:id="292" w:name="ref-themistokleous2016"/>
      <w:bookmarkEnd w:id="291"/>
      <w:proofErr w:type="spellStart"/>
      <w:r w:rsidRPr="00571A26">
        <w:rPr>
          <w:rFonts w:asciiTheme="majorBidi" w:hAnsiTheme="majorBidi" w:cstheme="majorBidi"/>
          <w:sz w:val="28"/>
          <w:szCs w:val="28"/>
        </w:rPr>
        <w:t>Themistokleous</w:t>
      </w:r>
      <w:proofErr w:type="spellEnd"/>
      <w:r w:rsidRPr="00571A26">
        <w:rPr>
          <w:rFonts w:asciiTheme="majorBidi" w:hAnsiTheme="majorBidi" w:cstheme="majorBidi"/>
          <w:sz w:val="28"/>
          <w:szCs w:val="28"/>
        </w:rPr>
        <w:t xml:space="preserve">, Sotiris, and Lucy </w:t>
      </w:r>
      <w:proofErr w:type="spellStart"/>
      <w:r w:rsidRPr="00571A26">
        <w:rPr>
          <w:rFonts w:asciiTheme="majorBidi" w:hAnsiTheme="majorBidi" w:cstheme="majorBidi"/>
          <w:sz w:val="28"/>
          <w:szCs w:val="28"/>
        </w:rPr>
        <w:t>Avraamidou</w:t>
      </w:r>
      <w:proofErr w:type="spellEnd"/>
      <w:r w:rsidRPr="00571A26">
        <w:rPr>
          <w:rFonts w:asciiTheme="majorBidi" w:hAnsiTheme="majorBidi" w:cstheme="majorBidi"/>
          <w:sz w:val="28"/>
          <w:szCs w:val="28"/>
        </w:rPr>
        <w:t xml:space="preserve">. 2016. “The Role of Online Games in Promoting Young Adults’ Civic Engagement.” </w:t>
      </w:r>
      <w:r w:rsidRPr="00571A26">
        <w:rPr>
          <w:rFonts w:asciiTheme="majorBidi" w:hAnsiTheme="majorBidi" w:cstheme="majorBidi"/>
          <w:i/>
          <w:iCs/>
          <w:sz w:val="28"/>
          <w:szCs w:val="28"/>
        </w:rPr>
        <w:t>Educational Media International</w:t>
      </w:r>
      <w:r w:rsidRPr="00571A26">
        <w:rPr>
          <w:rFonts w:asciiTheme="majorBidi" w:hAnsiTheme="majorBidi" w:cstheme="majorBidi"/>
          <w:sz w:val="28"/>
          <w:szCs w:val="28"/>
        </w:rPr>
        <w:t xml:space="preserve"> 53 (1): 53–67.</w:t>
      </w:r>
    </w:p>
    <w:p w14:paraId="795DB6DF" w14:textId="77777777" w:rsidR="00165100" w:rsidRPr="00571A26" w:rsidRDefault="007E35F9" w:rsidP="00571A26">
      <w:pPr>
        <w:pStyle w:val="Bibliography"/>
        <w:spacing w:line="480" w:lineRule="auto"/>
        <w:rPr>
          <w:rFonts w:asciiTheme="majorBidi" w:hAnsiTheme="majorBidi" w:cstheme="majorBidi"/>
          <w:sz w:val="28"/>
          <w:szCs w:val="28"/>
        </w:rPr>
      </w:pPr>
      <w:bookmarkStart w:id="293" w:name="ref-thomas2013"/>
      <w:bookmarkEnd w:id="292"/>
      <w:r w:rsidRPr="00571A26">
        <w:rPr>
          <w:rFonts w:asciiTheme="majorBidi" w:hAnsiTheme="majorBidi" w:cstheme="majorBidi"/>
          <w:sz w:val="28"/>
          <w:szCs w:val="28"/>
        </w:rPr>
        <w:t xml:space="preserve">Thomas, </w:t>
      </w:r>
      <w:proofErr w:type="spellStart"/>
      <w:r w:rsidRPr="00571A26">
        <w:rPr>
          <w:rFonts w:asciiTheme="majorBidi" w:hAnsiTheme="majorBidi" w:cstheme="majorBidi"/>
          <w:sz w:val="28"/>
          <w:szCs w:val="28"/>
        </w:rPr>
        <w:t>Melanee</w:t>
      </w:r>
      <w:proofErr w:type="spellEnd"/>
      <w:r w:rsidRPr="00571A26">
        <w:rPr>
          <w:rFonts w:asciiTheme="majorBidi" w:hAnsiTheme="majorBidi" w:cstheme="majorBidi"/>
          <w:sz w:val="28"/>
          <w:szCs w:val="28"/>
        </w:rPr>
        <w:t xml:space="preserve">, and Marc André </w:t>
      </w:r>
      <w:proofErr w:type="spellStart"/>
      <w:r w:rsidRPr="00571A26">
        <w:rPr>
          <w:rFonts w:asciiTheme="majorBidi" w:hAnsiTheme="majorBidi" w:cstheme="majorBidi"/>
          <w:sz w:val="28"/>
          <w:szCs w:val="28"/>
        </w:rPr>
        <w:t>Bodet</w:t>
      </w:r>
      <w:proofErr w:type="spellEnd"/>
      <w:r w:rsidRPr="00571A26">
        <w:rPr>
          <w:rFonts w:asciiTheme="majorBidi" w:hAnsiTheme="majorBidi" w:cstheme="majorBidi"/>
          <w:sz w:val="28"/>
          <w:szCs w:val="28"/>
        </w:rPr>
        <w:t xml:space="preserve">. 2013. “Sacrificial Lambs, Women Candidates, and District Competitiveness in Canada.” </w:t>
      </w:r>
      <w:r w:rsidRPr="00571A26">
        <w:rPr>
          <w:rFonts w:asciiTheme="majorBidi" w:hAnsiTheme="majorBidi" w:cstheme="majorBidi"/>
          <w:i/>
          <w:iCs/>
          <w:sz w:val="28"/>
          <w:szCs w:val="28"/>
        </w:rPr>
        <w:t>Electoral Studies</w:t>
      </w:r>
      <w:r w:rsidRPr="00571A26">
        <w:rPr>
          <w:rFonts w:asciiTheme="majorBidi" w:hAnsiTheme="majorBidi" w:cstheme="majorBidi"/>
          <w:sz w:val="28"/>
          <w:szCs w:val="28"/>
        </w:rPr>
        <w:t xml:space="preserve"> 32 (1): 153–66.</w:t>
      </w:r>
    </w:p>
    <w:p w14:paraId="1B3D835F" w14:textId="77777777" w:rsidR="00165100" w:rsidRPr="00571A26" w:rsidRDefault="007E35F9" w:rsidP="00571A26">
      <w:pPr>
        <w:pStyle w:val="Bibliography"/>
        <w:spacing w:line="480" w:lineRule="auto"/>
        <w:rPr>
          <w:rFonts w:asciiTheme="majorBidi" w:hAnsiTheme="majorBidi" w:cstheme="majorBidi"/>
          <w:sz w:val="28"/>
          <w:szCs w:val="28"/>
        </w:rPr>
      </w:pPr>
      <w:bookmarkStart w:id="294" w:name="ref-tolley2011"/>
      <w:bookmarkEnd w:id="293"/>
      <w:r w:rsidRPr="00571A26">
        <w:rPr>
          <w:rFonts w:asciiTheme="majorBidi" w:hAnsiTheme="majorBidi" w:cstheme="majorBidi"/>
          <w:sz w:val="28"/>
          <w:szCs w:val="28"/>
        </w:rPr>
        <w:lastRenderedPageBreak/>
        <w:t xml:space="preserve">Tolley, Erin. 2011. “Do Women "Do Better" in Municipal Politics? Electoral Representation Across Three Levels of Government.” </w:t>
      </w:r>
      <w:r w:rsidRPr="00571A26">
        <w:rPr>
          <w:rFonts w:asciiTheme="majorBidi" w:hAnsiTheme="majorBidi" w:cstheme="majorBidi"/>
          <w:i/>
          <w:iCs/>
          <w:sz w:val="28"/>
          <w:szCs w:val="28"/>
        </w:rPr>
        <w:t>Canadian Journal of Political Science/Revue Canadienne de Science Politique</w:t>
      </w:r>
      <w:r w:rsidRPr="00571A26">
        <w:rPr>
          <w:rFonts w:asciiTheme="majorBidi" w:hAnsiTheme="majorBidi" w:cstheme="majorBidi"/>
          <w:sz w:val="28"/>
          <w:szCs w:val="28"/>
        </w:rPr>
        <w:t xml:space="preserve"> 44 (3): 573–94.</w:t>
      </w:r>
    </w:p>
    <w:p w14:paraId="21E59ED1" w14:textId="77777777" w:rsidR="00165100" w:rsidRPr="00571A26" w:rsidRDefault="007E35F9" w:rsidP="00571A26">
      <w:pPr>
        <w:pStyle w:val="Bibliography"/>
        <w:spacing w:line="480" w:lineRule="auto"/>
        <w:rPr>
          <w:rFonts w:asciiTheme="majorBidi" w:hAnsiTheme="majorBidi" w:cstheme="majorBidi"/>
          <w:sz w:val="28"/>
          <w:szCs w:val="28"/>
        </w:rPr>
      </w:pPr>
      <w:bookmarkStart w:id="295" w:name="ref-tolley2020"/>
      <w:bookmarkEnd w:id="294"/>
      <w:r w:rsidRPr="00571A26">
        <w:rPr>
          <w:rFonts w:asciiTheme="majorBidi" w:hAnsiTheme="majorBidi" w:cstheme="majorBidi"/>
          <w:sz w:val="28"/>
          <w:szCs w:val="28"/>
        </w:rPr>
        <w:t xml:space="preserve">Tolley, Erin, Randy </w:t>
      </w:r>
      <w:proofErr w:type="spellStart"/>
      <w:r w:rsidRPr="00571A26">
        <w:rPr>
          <w:rFonts w:asciiTheme="majorBidi" w:hAnsiTheme="majorBidi" w:cstheme="majorBidi"/>
          <w:sz w:val="28"/>
          <w:szCs w:val="28"/>
        </w:rPr>
        <w:t>Besco</w:t>
      </w:r>
      <w:proofErr w:type="spellEnd"/>
      <w:r w:rsidRPr="00571A26">
        <w:rPr>
          <w:rFonts w:asciiTheme="majorBidi" w:hAnsiTheme="majorBidi" w:cstheme="majorBidi"/>
          <w:sz w:val="28"/>
          <w:szCs w:val="28"/>
        </w:rPr>
        <w:t xml:space="preserve">, and </w:t>
      </w:r>
      <w:proofErr w:type="spellStart"/>
      <w:r w:rsidRPr="00571A26">
        <w:rPr>
          <w:rFonts w:asciiTheme="majorBidi" w:hAnsiTheme="majorBidi" w:cstheme="majorBidi"/>
          <w:sz w:val="28"/>
          <w:szCs w:val="28"/>
        </w:rPr>
        <w:t>Semra</w:t>
      </w:r>
      <w:proofErr w:type="spellEnd"/>
      <w:r w:rsidRPr="00571A26">
        <w:rPr>
          <w:rFonts w:asciiTheme="majorBidi" w:hAnsiTheme="majorBidi" w:cstheme="majorBidi"/>
          <w:sz w:val="28"/>
          <w:szCs w:val="28"/>
        </w:rPr>
        <w:t xml:space="preserve"> </w:t>
      </w:r>
      <w:proofErr w:type="spellStart"/>
      <w:r w:rsidRPr="00571A26">
        <w:rPr>
          <w:rFonts w:asciiTheme="majorBidi" w:hAnsiTheme="majorBidi" w:cstheme="majorBidi"/>
          <w:sz w:val="28"/>
          <w:szCs w:val="28"/>
        </w:rPr>
        <w:t>Sevi</w:t>
      </w:r>
      <w:proofErr w:type="spellEnd"/>
      <w:r w:rsidRPr="00571A26">
        <w:rPr>
          <w:rFonts w:asciiTheme="majorBidi" w:hAnsiTheme="majorBidi" w:cstheme="majorBidi"/>
          <w:sz w:val="28"/>
          <w:szCs w:val="28"/>
        </w:rPr>
        <w:t xml:space="preserve">. 2020. “Who Controls the Purse Strings? A Longitudinal Study of Gender and Donations in Canadian Politics.” </w:t>
      </w:r>
      <w:r w:rsidRPr="00571A26">
        <w:rPr>
          <w:rFonts w:asciiTheme="majorBidi" w:hAnsiTheme="majorBidi" w:cstheme="majorBidi"/>
          <w:i/>
          <w:iCs/>
          <w:sz w:val="28"/>
          <w:szCs w:val="28"/>
        </w:rPr>
        <w:t>Politics &amp; Gender</w:t>
      </w:r>
      <w:r w:rsidRPr="00571A26">
        <w:rPr>
          <w:rFonts w:asciiTheme="majorBidi" w:hAnsiTheme="majorBidi" w:cstheme="majorBidi"/>
          <w:sz w:val="28"/>
          <w:szCs w:val="28"/>
        </w:rPr>
        <w:t>, 1–29.</w:t>
      </w:r>
    </w:p>
    <w:p w14:paraId="010A8076" w14:textId="77777777" w:rsidR="00165100" w:rsidRPr="00571A26" w:rsidRDefault="007E35F9" w:rsidP="00571A26">
      <w:pPr>
        <w:pStyle w:val="Bibliography"/>
        <w:spacing w:line="480" w:lineRule="auto"/>
        <w:rPr>
          <w:rFonts w:asciiTheme="majorBidi" w:hAnsiTheme="majorBidi" w:cstheme="majorBidi"/>
          <w:sz w:val="28"/>
          <w:szCs w:val="28"/>
        </w:rPr>
      </w:pPr>
      <w:bookmarkStart w:id="296" w:name="ref-tsai2010"/>
      <w:bookmarkEnd w:id="295"/>
      <w:r w:rsidRPr="00571A26">
        <w:rPr>
          <w:rFonts w:asciiTheme="majorBidi" w:hAnsiTheme="majorBidi" w:cstheme="majorBidi"/>
          <w:sz w:val="28"/>
          <w:szCs w:val="28"/>
        </w:rPr>
        <w:t xml:space="preserve">Tsai, Meng-Jung, and Chin-Chung Tsai. 2010. “Junior High School Students’ Internet Usage and Self-Efficacy: A Re-Examination of the Gender Gap.” </w:t>
      </w:r>
      <w:r w:rsidRPr="00571A26">
        <w:rPr>
          <w:rFonts w:asciiTheme="majorBidi" w:hAnsiTheme="majorBidi" w:cstheme="majorBidi"/>
          <w:i/>
          <w:iCs/>
          <w:sz w:val="28"/>
          <w:szCs w:val="28"/>
        </w:rPr>
        <w:t>Computers &amp; Education</w:t>
      </w:r>
      <w:r w:rsidRPr="00571A26">
        <w:rPr>
          <w:rFonts w:asciiTheme="majorBidi" w:hAnsiTheme="majorBidi" w:cstheme="majorBidi"/>
          <w:sz w:val="28"/>
          <w:szCs w:val="28"/>
        </w:rPr>
        <w:t xml:space="preserve"> 54 (4): 1182–92.</w:t>
      </w:r>
    </w:p>
    <w:p w14:paraId="0AEEDBC1" w14:textId="77777777" w:rsidR="00165100" w:rsidRPr="00571A26" w:rsidRDefault="007E35F9" w:rsidP="00571A26">
      <w:pPr>
        <w:pStyle w:val="Bibliography"/>
        <w:spacing w:line="480" w:lineRule="auto"/>
        <w:rPr>
          <w:rFonts w:asciiTheme="majorBidi" w:hAnsiTheme="majorBidi" w:cstheme="majorBidi"/>
          <w:sz w:val="28"/>
          <w:szCs w:val="28"/>
        </w:rPr>
      </w:pPr>
      <w:bookmarkStart w:id="297" w:name="ref-usnews2020"/>
      <w:bookmarkEnd w:id="296"/>
      <w:r w:rsidRPr="00571A26">
        <w:rPr>
          <w:rFonts w:asciiTheme="majorBidi" w:hAnsiTheme="majorBidi" w:cstheme="majorBidi"/>
          <w:sz w:val="28"/>
          <w:szCs w:val="28"/>
        </w:rPr>
        <w:t xml:space="preserve">US News &amp; World Report. 2020. “Monthly Ranking of Women in National Parliaments.” </w:t>
      </w:r>
      <w:hyperlink r:id="rId16">
        <w:r w:rsidRPr="00571A26">
          <w:rPr>
            <w:rStyle w:val="Hyperlink"/>
            <w:rFonts w:asciiTheme="majorBidi" w:hAnsiTheme="majorBidi" w:cstheme="majorBidi"/>
            <w:sz w:val="28"/>
            <w:szCs w:val="28"/>
          </w:rPr>
          <w:t>https://www.usnews.com/news/best-countries/best-women</w:t>
        </w:r>
      </w:hyperlink>
      <w:r w:rsidRPr="00571A26">
        <w:rPr>
          <w:rFonts w:asciiTheme="majorBidi" w:hAnsiTheme="majorBidi" w:cstheme="majorBidi"/>
          <w:sz w:val="28"/>
          <w:szCs w:val="28"/>
        </w:rPr>
        <w:t>.</w:t>
      </w:r>
    </w:p>
    <w:p w14:paraId="08712707" w14:textId="77777777" w:rsidR="00165100" w:rsidRPr="00571A26" w:rsidRDefault="007E35F9" w:rsidP="00571A26">
      <w:pPr>
        <w:pStyle w:val="Bibliography"/>
        <w:spacing w:line="480" w:lineRule="auto"/>
        <w:rPr>
          <w:rFonts w:asciiTheme="majorBidi" w:hAnsiTheme="majorBidi" w:cstheme="majorBidi"/>
          <w:sz w:val="28"/>
          <w:szCs w:val="28"/>
        </w:rPr>
      </w:pPr>
      <w:bookmarkStart w:id="298" w:name="ref-verba1997"/>
      <w:bookmarkEnd w:id="297"/>
      <w:proofErr w:type="spellStart"/>
      <w:r w:rsidRPr="00571A26">
        <w:rPr>
          <w:rFonts w:asciiTheme="majorBidi" w:hAnsiTheme="majorBidi" w:cstheme="majorBidi"/>
          <w:sz w:val="28"/>
          <w:szCs w:val="28"/>
        </w:rPr>
        <w:t>Verba</w:t>
      </w:r>
      <w:proofErr w:type="spellEnd"/>
      <w:r w:rsidRPr="00571A26">
        <w:rPr>
          <w:rFonts w:asciiTheme="majorBidi" w:hAnsiTheme="majorBidi" w:cstheme="majorBidi"/>
          <w:sz w:val="28"/>
          <w:szCs w:val="28"/>
        </w:rPr>
        <w:t xml:space="preserve">, Sidney, Nancy Burns, and Kay Lehman Schlozman. 1997. “Knowing and Caring About Politics: Gender and Political Engagement.” </w:t>
      </w:r>
      <w:r w:rsidRPr="00571A26">
        <w:rPr>
          <w:rFonts w:asciiTheme="majorBidi" w:hAnsiTheme="majorBidi" w:cstheme="majorBidi"/>
          <w:i/>
          <w:iCs/>
          <w:sz w:val="28"/>
          <w:szCs w:val="28"/>
        </w:rPr>
        <w:t>The Journal of Politics</w:t>
      </w:r>
      <w:r w:rsidRPr="00571A26">
        <w:rPr>
          <w:rFonts w:asciiTheme="majorBidi" w:hAnsiTheme="majorBidi" w:cstheme="majorBidi"/>
          <w:sz w:val="28"/>
          <w:szCs w:val="28"/>
        </w:rPr>
        <w:t xml:space="preserve"> 59 (4): 1051–72.</w:t>
      </w:r>
    </w:p>
    <w:p w14:paraId="77F2E116" w14:textId="77777777" w:rsidR="00165100" w:rsidRPr="00571A26" w:rsidRDefault="007E35F9" w:rsidP="00571A26">
      <w:pPr>
        <w:pStyle w:val="Bibliography"/>
        <w:spacing w:line="480" w:lineRule="auto"/>
        <w:rPr>
          <w:rFonts w:asciiTheme="majorBidi" w:hAnsiTheme="majorBidi" w:cstheme="majorBidi"/>
          <w:sz w:val="28"/>
          <w:szCs w:val="28"/>
        </w:rPr>
      </w:pPr>
      <w:bookmarkStart w:id="299" w:name="ref-vissers2014"/>
      <w:bookmarkEnd w:id="298"/>
      <w:proofErr w:type="spellStart"/>
      <w:r w:rsidRPr="00571A26">
        <w:rPr>
          <w:rFonts w:asciiTheme="majorBidi" w:hAnsiTheme="majorBidi" w:cstheme="majorBidi"/>
          <w:sz w:val="28"/>
          <w:szCs w:val="28"/>
        </w:rPr>
        <w:t>Vissers</w:t>
      </w:r>
      <w:proofErr w:type="spellEnd"/>
      <w:r w:rsidRPr="00571A26">
        <w:rPr>
          <w:rFonts w:asciiTheme="majorBidi" w:hAnsiTheme="majorBidi" w:cstheme="majorBidi"/>
          <w:sz w:val="28"/>
          <w:szCs w:val="28"/>
        </w:rPr>
        <w:t xml:space="preserve">, Sara, and </w:t>
      </w:r>
      <w:proofErr w:type="spellStart"/>
      <w:r w:rsidRPr="00571A26">
        <w:rPr>
          <w:rFonts w:asciiTheme="majorBidi" w:hAnsiTheme="majorBidi" w:cstheme="majorBidi"/>
          <w:sz w:val="28"/>
          <w:szCs w:val="28"/>
        </w:rPr>
        <w:t>Dietlind</w:t>
      </w:r>
      <w:proofErr w:type="spellEnd"/>
      <w:r w:rsidRPr="00571A26">
        <w:rPr>
          <w:rFonts w:asciiTheme="majorBidi" w:hAnsiTheme="majorBidi" w:cstheme="majorBidi"/>
          <w:sz w:val="28"/>
          <w:szCs w:val="28"/>
        </w:rPr>
        <w:t xml:space="preserve"> Stolle. 2014. “The Internet and New Modes of Political Participation: Online Versus Offline Participation.” </w:t>
      </w:r>
      <w:r w:rsidRPr="00571A26">
        <w:rPr>
          <w:rFonts w:asciiTheme="majorBidi" w:hAnsiTheme="majorBidi" w:cstheme="majorBidi"/>
          <w:i/>
          <w:iCs/>
          <w:sz w:val="28"/>
          <w:szCs w:val="28"/>
        </w:rPr>
        <w:t>Information, Communication &amp; Society</w:t>
      </w:r>
      <w:r w:rsidRPr="00571A26">
        <w:rPr>
          <w:rFonts w:asciiTheme="majorBidi" w:hAnsiTheme="majorBidi" w:cstheme="majorBidi"/>
          <w:sz w:val="28"/>
          <w:szCs w:val="28"/>
        </w:rPr>
        <w:t xml:space="preserve"> 17 (8): 937–55.</w:t>
      </w:r>
    </w:p>
    <w:p w14:paraId="3BB211A0" w14:textId="77777777" w:rsidR="00165100" w:rsidRPr="00571A26" w:rsidRDefault="007E35F9" w:rsidP="00571A26">
      <w:pPr>
        <w:pStyle w:val="Bibliography"/>
        <w:spacing w:line="480" w:lineRule="auto"/>
        <w:rPr>
          <w:rFonts w:asciiTheme="majorBidi" w:hAnsiTheme="majorBidi" w:cstheme="majorBidi"/>
          <w:sz w:val="28"/>
          <w:szCs w:val="28"/>
        </w:rPr>
      </w:pPr>
      <w:bookmarkStart w:id="300" w:name="ref-ward2006"/>
      <w:bookmarkEnd w:id="299"/>
      <w:r w:rsidRPr="00571A26">
        <w:rPr>
          <w:rFonts w:asciiTheme="majorBidi" w:hAnsiTheme="majorBidi" w:cstheme="majorBidi"/>
          <w:sz w:val="28"/>
          <w:szCs w:val="28"/>
        </w:rPr>
        <w:lastRenderedPageBreak/>
        <w:t xml:space="preserve">Ward, L. Charles, Beverly E. Thorn, Kristi L. Clements, Kim E. Dixon, and Stacy D. Sanford. 2006. “Measurement of Agency, Communion, and Emotional Vulnerability with the Personal Attributes Questionnaire.” </w:t>
      </w:r>
      <w:r w:rsidRPr="00571A26">
        <w:rPr>
          <w:rFonts w:asciiTheme="majorBidi" w:hAnsiTheme="majorBidi" w:cstheme="majorBidi"/>
          <w:i/>
          <w:iCs/>
          <w:sz w:val="28"/>
          <w:szCs w:val="28"/>
        </w:rPr>
        <w:t>Journal of Personality Assessment</w:t>
      </w:r>
      <w:r w:rsidRPr="00571A26">
        <w:rPr>
          <w:rFonts w:asciiTheme="majorBidi" w:hAnsiTheme="majorBidi" w:cstheme="majorBidi"/>
          <w:sz w:val="28"/>
          <w:szCs w:val="28"/>
        </w:rPr>
        <w:t xml:space="preserve"> 86 (2): 206–16.</w:t>
      </w:r>
    </w:p>
    <w:p w14:paraId="395AF653" w14:textId="77777777" w:rsidR="00165100" w:rsidRPr="00571A26" w:rsidRDefault="007E35F9" w:rsidP="00571A26">
      <w:pPr>
        <w:pStyle w:val="Bibliography"/>
        <w:spacing w:line="480" w:lineRule="auto"/>
        <w:rPr>
          <w:rFonts w:asciiTheme="majorBidi" w:hAnsiTheme="majorBidi" w:cstheme="majorBidi"/>
          <w:sz w:val="28"/>
          <w:szCs w:val="28"/>
        </w:rPr>
      </w:pPr>
      <w:bookmarkStart w:id="301" w:name="ref-warren2011"/>
      <w:bookmarkEnd w:id="300"/>
      <w:r w:rsidRPr="00571A26">
        <w:rPr>
          <w:rFonts w:asciiTheme="majorBidi" w:hAnsiTheme="majorBidi" w:cstheme="majorBidi"/>
          <w:sz w:val="28"/>
          <w:szCs w:val="28"/>
        </w:rPr>
        <w:t xml:space="preserve">Warren, Ron, and Robert H. Wicks. 2011. “Political Socialization: Modeling Teen Political and Civic Engagement.” </w:t>
      </w:r>
      <w:r w:rsidRPr="00571A26">
        <w:rPr>
          <w:rFonts w:asciiTheme="majorBidi" w:hAnsiTheme="majorBidi" w:cstheme="majorBidi"/>
          <w:i/>
          <w:iCs/>
          <w:sz w:val="28"/>
          <w:szCs w:val="28"/>
        </w:rPr>
        <w:t>Journalism &amp; Mass Communication Quarterly</w:t>
      </w:r>
      <w:r w:rsidRPr="00571A26">
        <w:rPr>
          <w:rFonts w:asciiTheme="majorBidi" w:hAnsiTheme="majorBidi" w:cstheme="majorBidi"/>
          <w:sz w:val="28"/>
          <w:szCs w:val="28"/>
        </w:rPr>
        <w:t xml:space="preserve"> 88 (1): 156–75.</w:t>
      </w:r>
    </w:p>
    <w:p w14:paraId="71A8A7C4" w14:textId="77777777" w:rsidR="00165100" w:rsidRPr="00571A26" w:rsidRDefault="007E35F9" w:rsidP="00571A26">
      <w:pPr>
        <w:pStyle w:val="Bibliography"/>
        <w:spacing w:line="480" w:lineRule="auto"/>
        <w:rPr>
          <w:rFonts w:asciiTheme="majorBidi" w:hAnsiTheme="majorBidi" w:cstheme="majorBidi"/>
          <w:sz w:val="28"/>
          <w:szCs w:val="28"/>
        </w:rPr>
      </w:pPr>
      <w:bookmarkStart w:id="302" w:name="ref-wilkenfeld2009"/>
      <w:bookmarkEnd w:id="301"/>
      <w:r w:rsidRPr="00571A26">
        <w:rPr>
          <w:rFonts w:asciiTheme="majorBidi" w:hAnsiTheme="majorBidi" w:cstheme="majorBidi"/>
          <w:sz w:val="28"/>
          <w:szCs w:val="28"/>
        </w:rPr>
        <w:t xml:space="preserve">Wilkenfeld, Britt </w:t>
      </w:r>
      <w:proofErr w:type="spellStart"/>
      <w:r w:rsidRPr="00571A26">
        <w:rPr>
          <w:rFonts w:asciiTheme="majorBidi" w:hAnsiTheme="majorBidi" w:cstheme="majorBidi"/>
          <w:sz w:val="28"/>
          <w:szCs w:val="28"/>
        </w:rPr>
        <w:t>Skeens</w:t>
      </w:r>
      <w:proofErr w:type="spellEnd"/>
      <w:r w:rsidRPr="00571A26">
        <w:rPr>
          <w:rFonts w:asciiTheme="majorBidi" w:hAnsiTheme="majorBidi" w:cstheme="majorBidi"/>
          <w:sz w:val="28"/>
          <w:szCs w:val="28"/>
        </w:rPr>
        <w:t>. 2009. “A Multilevel Analysis of Context Effects on Adolescent Civic Engagement: The Role of Family, Peers, School, and Neighborhood.” PhD thesis.</w:t>
      </w:r>
    </w:p>
    <w:p w14:paraId="6E38ED55" w14:textId="77777777" w:rsidR="00165100" w:rsidRPr="00571A26" w:rsidRDefault="007E35F9" w:rsidP="00571A26">
      <w:pPr>
        <w:pStyle w:val="Bibliography"/>
        <w:spacing w:line="480" w:lineRule="auto"/>
        <w:rPr>
          <w:rFonts w:asciiTheme="majorBidi" w:hAnsiTheme="majorBidi" w:cstheme="majorBidi"/>
          <w:sz w:val="28"/>
          <w:szCs w:val="28"/>
        </w:rPr>
      </w:pPr>
      <w:bookmarkStart w:id="303" w:name="ref-willoughby2008"/>
      <w:bookmarkEnd w:id="302"/>
      <w:r w:rsidRPr="00571A26">
        <w:rPr>
          <w:rFonts w:asciiTheme="majorBidi" w:hAnsiTheme="majorBidi" w:cstheme="majorBidi"/>
          <w:sz w:val="28"/>
          <w:szCs w:val="28"/>
        </w:rPr>
        <w:t xml:space="preserve">Willoughby, Teena. 2008. “A Short-Term Longitudinal Study of Internet and Computer Game Use by Adolescent Boys and Girls: Prevalence, Frequency of Use, and Psychosocial Predictors.” </w:t>
      </w:r>
      <w:r w:rsidRPr="00571A26">
        <w:rPr>
          <w:rFonts w:asciiTheme="majorBidi" w:hAnsiTheme="majorBidi" w:cstheme="majorBidi"/>
          <w:i/>
          <w:iCs/>
          <w:sz w:val="28"/>
          <w:szCs w:val="28"/>
        </w:rPr>
        <w:t>Developmental Psychology</w:t>
      </w:r>
      <w:r w:rsidRPr="00571A26">
        <w:rPr>
          <w:rFonts w:asciiTheme="majorBidi" w:hAnsiTheme="majorBidi" w:cstheme="majorBidi"/>
          <w:sz w:val="28"/>
          <w:szCs w:val="28"/>
        </w:rPr>
        <w:t xml:space="preserve"> 44 (1): 195.</w:t>
      </w:r>
    </w:p>
    <w:p w14:paraId="18F5BBB6" w14:textId="77777777" w:rsidR="00165100" w:rsidRPr="00571A26" w:rsidRDefault="007E35F9" w:rsidP="00571A26">
      <w:pPr>
        <w:pStyle w:val="Bibliography"/>
        <w:spacing w:line="480" w:lineRule="auto"/>
        <w:rPr>
          <w:rFonts w:asciiTheme="majorBidi" w:hAnsiTheme="majorBidi" w:cstheme="majorBidi"/>
          <w:sz w:val="28"/>
          <w:szCs w:val="28"/>
        </w:rPr>
      </w:pPr>
      <w:bookmarkStart w:id="304" w:name="ref-xenos2014"/>
      <w:bookmarkEnd w:id="303"/>
      <w:proofErr w:type="spellStart"/>
      <w:r w:rsidRPr="00571A26">
        <w:rPr>
          <w:rFonts w:asciiTheme="majorBidi" w:hAnsiTheme="majorBidi" w:cstheme="majorBidi"/>
          <w:sz w:val="28"/>
          <w:szCs w:val="28"/>
        </w:rPr>
        <w:t>Xenos</w:t>
      </w:r>
      <w:proofErr w:type="spellEnd"/>
      <w:r w:rsidRPr="00571A26">
        <w:rPr>
          <w:rFonts w:asciiTheme="majorBidi" w:hAnsiTheme="majorBidi" w:cstheme="majorBidi"/>
          <w:sz w:val="28"/>
          <w:szCs w:val="28"/>
        </w:rPr>
        <w:t xml:space="preserve">, Michael, Ariadne </w:t>
      </w:r>
      <w:proofErr w:type="spellStart"/>
      <w:r w:rsidRPr="00571A26">
        <w:rPr>
          <w:rFonts w:asciiTheme="majorBidi" w:hAnsiTheme="majorBidi" w:cstheme="majorBidi"/>
          <w:sz w:val="28"/>
          <w:szCs w:val="28"/>
        </w:rPr>
        <w:t>Vromen</w:t>
      </w:r>
      <w:proofErr w:type="spellEnd"/>
      <w:r w:rsidRPr="00571A26">
        <w:rPr>
          <w:rFonts w:asciiTheme="majorBidi" w:hAnsiTheme="majorBidi" w:cstheme="majorBidi"/>
          <w:sz w:val="28"/>
          <w:szCs w:val="28"/>
        </w:rPr>
        <w:t xml:space="preserve">, and Brian D. Loader. 2014. “The Great Equalizer? Patterns of Social Media Use and Youth Political Engagement in Three Advanced Democracies.” </w:t>
      </w:r>
      <w:r w:rsidRPr="00571A26">
        <w:rPr>
          <w:rFonts w:asciiTheme="majorBidi" w:hAnsiTheme="majorBidi" w:cstheme="majorBidi"/>
          <w:i/>
          <w:iCs/>
          <w:sz w:val="28"/>
          <w:szCs w:val="28"/>
        </w:rPr>
        <w:t>Information, Communication &amp; Society</w:t>
      </w:r>
      <w:r w:rsidRPr="00571A26">
        <w:rPr>
          <w:rFonts w:asciiTheme="majorBidi" w:hAnsiTheme="majorBidi" w:cstheme="majorBidi"/>
          <w:sz w:val="28"/>
          <w:szCs w:val="28"/>
        </w:rPr>
        <w:t xml:space="preserve"> 17 (2): 151–67.</w:t>
      </w:r>
      <w:bookmarkEnd w:id="146"/>
      <w:bookmarkEnd w:id="148"/>
      <w:bookmarkEnd w:id="304"/>
    </w:p>
    <w:sectPr w:rsidR="00165100" w:rsidRPr="00571A26" w:rsidSect="00F07428">
      <w:headerReference w:type="even" r:id="rId17"/>
      <w:headerReference w:type="default" r:id="rId18"/>
      <w:pgSz w:w="12240" w:h="15840"/>
      <w:pgMar w:top="1440" w:right="1800" w:bottom="1440" w:left="180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ylvia Bashevkin" w:date="2021-07-06T16:22:00Z" w:initials="SB">
    <w:p w14:paraId="4E61CC3A" w14:textId="77777777" w:rsidR="00021435" w:rsidRDefault="00021435" w:rsidP="005167BC">
      <w:pPr>
        <w:pStyle w:val="CommentText"/>
        <w:jc w:val="left"/>
      </w:pPr>
      <w:r>
        <w:rPr>
          <w:rStyle w:val="CommentReference"/>
        </w:rPr>
        <w:annotationRef/>
      </w:r>
      <w:r>
        <w:rPr>
          <w:lang w:val="en-CA"/>
        </w:rPr>
        <w:t>This section requires careful interrogation of the concepts of politics, engagement, interest, etc. It also requires a clear acknowledgement of the realities of social inequality, marginalization and discrimination that rest at the heart of work on gender differences in social research.</w:t>
      </w:r>
    </w:p>
  </w:comment>
  <w:comment w:id="2" w:author="Sylvia Bashevkin" w:date="2021-07-06T16:19:00Z" w:initials="SB">
    <w:p w14:paraId="552A39A0" w14:textId="18E4A9AF" w:rsidR="00021435" w:rsidRDefault="00021435" w:rsidP="00021435">
      <w:pPr>
        <w:pStyle w:val="CommentText"/>
      </w:pPr>
      <w:r>
        <w:rPr>
          <w:rStyle w:val="CommentReference"/>
        </w:rPr>
        <w:annotationRef/>
      </w:r>
      <w:r>
        <w:rPr>
          <w:lang w:val="en-CA"/>
        </w:rPr>
        <w:t>Do you mean engagement in parliamentary politics? What about social movement or protest politics? This first page is far too embedded in ideas and concepts from the 1970s and 1980s.</w:t>
      </w:r>
    </w:p>
  </w:comment>
  <w:comment w:id="3" w:author="Sylvia Bashevkin" w:date="2021-07-06T16:17:00Z" w:initials="SB">
    <w:p w14:paraId="1911E3E9" w14:textId="4FF17F73" w:rsidR="00021435" w:rsidRDefault="00021435" w:rsidP="00021435">
      <w:pPr>
        <w:pStyle w:val="CommentText"/>
      </w:pPr>
      <w:r>
        <w:rPr>
          <w:rStyle w:val="CommentReference"/>
        </w:rPr>
        <w:annotationRef/>
      </w:r>
      <w:r>
        <w:rPr>
          <w:lang w:val="en-CA"/>
        </w:rPr>
        <w:t>What about other explanatory factors? Why use men as the normative type? Why not ask how it is that over time, lots of men have become like women, i.e. disengaged from institutional politics?</w:t>
      </w:r>
    </w:p>
  </w:comment>
  <w:comment w:id="6" w:author="Sylvia Bashevkin" w:date="2021-07-06T16:19:00Z" w:initials="SB">
    <w:p w14:paraId="7657D819" w14:textId="77777777" w:rsidR="00021435" w:rsidRDefault="00021435" w:rsidP="00402D57">
      <w:pPr>
        <w:pStyle w:val="CommentText"/>
        <w:jc w:val="left"/>
      </w:pPr>
      <w:r>
        <w:rPr>
          <w:rStyle w:val="CommentReference"/>
        </w:rPr>
        <w:annotationRef/>
      </w:r>
      <w:r>
        <w:rPr>
          <w:lang w:val="en-CA"/>
        </w:rPr>
        <w:t>Politics of what variety? What about family politics? Community politics?</w:t>
      </w:r>
    </w:p>
  </w:comment>
  <w:comment w:id="7" w:author="Sylvia Bashevkin" w:date="2021-07-06T16:20:00Z" w:initials="SB">
    <w:p w14:paraId="3B58234C" w14:textId="77777777" w:rsidR="00021435" w:rsidRDefault="00021435" w:rsidP="007D51AE">
      <w:pPr>
        <w:pStyle w:val="CommentText"/>
        <w:jc w:val="left"/>
      </w:pPr>
      <w:r>
        <w:rPr>
          <w:rStyle w:val="CommentReference"/>
        </w:rPr>
        <w:annotationRef/>
      </w:r>
      <w:r>
        <w:rPr>
          <w:lang w:val="en-CA"/>
        </w:rPr>
        <w:t>Again, this is highly focused on institutional politics and not the politics that tends to draw women toward public engagement.</w:t>
      </w:r>
    </w:p>
  </w:comment>
  <w:comment w:id="8" w:author="Sylvia Bashevkin" w:date="2021-07-06T16:21:00Z" w:initials="SB">
    <w:p w14:paraId="2D7A8160" w14:textId="77777777" w:rsidR="00021435" w:rsidRDefault="00021435" w:rsidP="00944215">
      <w:pPr>
        <w:pStyle w:val="CommentText"/>
        <w:jc w:val="left"/>
      </w:pPr>
      <w:r>
        <w:rPr>
          <w:rStyle w:val="CommentReference"/>
        </w:rPr>
        <w:annotationRef/>
      </w:r>
      <w:r>
        <w:rPr>
          <w:lang w:val="en-CA"/>
        </w:rPr>
        <w:t>Politics in general would include local school boards, community politics, social protest, etc.</w:t>
      </w:r>
    </w:p>
  </w:comment>
  <w:comment w:id="16" w:author="Sylvia Bashevkin" w:date="2021-07-06T16:25:00Z" w:initials="SB">
    <w:p w14:paraId="63E523BC" w14:textId="77777777" w:rsidR="007A1E57" w:rsidRDefault="007A1E57" w:rsidP="00DC700B">
      <w:pPr>
        <w:pStyle w:val="CommentText"/>
        <w:jc w:val="left"/>
      </w:pPr>
      <w:r>
        <w:rPr>
          <w:rStyle w:val="CommentReference"/>
        </w:rPr>
        <w:annotationRef/>
      </w:r>
      <w:r>
        <w:rPr>
          <w:lang w:val="en-CA"/>
        </w:rPr>
        <w:t>I've highlighted terms that need to be explained. How is politics defined and measured in these studies?</w:t>
      </w:r>
    </w:p>
  </w:comment>
  <w:comment w:id="20" w:author="Sylvia Bashevkin" w:date="2021-07-06T16:26:00Z" w:initials="SB">
    <w:p w14:paraId="18015108" w14:textId="77777777" w:rsidR="007A1E57" w:rsidRDefault="007A1E57" w:rsidP="00E55FCD">
      <w:pPr>
        <w:pStyle w:val="CommentText"/>
        <w:jc w:val="left"/>
      </w:pPr>
      <w:r>
        <w:rPr>
          <w:rStyle w:val="CommentReference"/>
        </w:rPr>
        <w:annotationRef/>
      </w:r>
      <w:r>
        <w:rPr>
          <w:lang w:val="en-CA"/>
        </w:rPr>
        <w:t>You need to directly address the differences between formal institutional versus informal and sometimes anti-system engagement in which genders have engaged, and why these categories matter.</w:t>
      </w:r>
    </w:p>
  </w:comment>
  <w:comment w:id="21" w:author="Sylvia Bashevkin" w:date="2021-07-06T16:27:00Z" w:initials="SB">
    <w:p w14:paraId="1BA8512D" w14:textId="77777777" w:rsidR="007A1E57" w:rsidRDefault="007A1E57" w:rsidP="00B01D6A">
      <w:pPr>
        <w:pStyle w:val="CommentText"/>
        <w:jc w:val="left"/>
      </w:pPr>
      <w:r>
        <w:rPr>
          <w:rStyle w:val="CommentReference"/>
        </w:rPr>
        <w:annotationRef/>
      </w:r>
      <w:r>
        <w:rPr>
          <w:lang w:val="en-CA"/>
        </w:rPr>
        <w:t>defined as what?</w:t>
      </w:r>
    </w:p>
  </w:comment>
  <w:comment w:id="24" w:author="Sylvia Bashevkin" w:date="2021-07-06T16:27:00Z" w:initials="SB">
    <w:p w14:paraId="2A707761" w14:textId="77777777" w:rsidR="007A1E57" w:rsidRDefault="007A1E57" w:rsidP="00CC2883">
      <w:pPr>
        <w:pStyle w:val="CommentText"/>
        <w:jc w:val="left"/>
      </w:pPr>
      <w:r>
        <w:rPr>
          <w:rStyle w:val="CommentReference"/>
        </w:rPr>
        <w:annotationRef/>
      </w:r>
      <w:r>
        <w:rPr>
          <w:lang w:val="en-CA"/>
        </w:rPr>
        <w:t>how defined?</w:t>
      </w:r>
    </w:p>
  </w:comment>
  <w:comment w:id="26" w:author="Sylvia Bashevkin" w:date="2021-07-06T16:29:00Z" w:initials="SB">
    <w:p w14:paraId="5628A53A" w14:textId="77777777" w:rsidR="007E2533" w:rsidRDefault="007E2533" w:rsidP="00F24CA8">
      <w:pPr>
        <w:pStyle w:val="CommentText"/>
        <w:jc w:val="left"/>
      </w:pPr>
      <w:r>
        <w:rPr>
          <w:rStyle w:val="CommentReference"/>
        </w:rPr>
        <w:annotationRef/>
      </w:r>
      <w:r>
        <w:rPr>
          <w:lang w:val="en-CA"/>
        </w:rPr>
        <w:t>But who values what? Political science is a highly masculine discipline at least in historical terms and values partisan over community or non-institutional protest politics. There needs to be a sociology of knowledge dimension to this proposal.</w:t>
      </w:r>
    </w:p>
  </w:comment>
  <w:comment w:id="27" w:author="Sylvia Bashevkin" w:date="2021-07-06T16:30:00Z" w:initials="SB">
    <w:p w14:paraId="1171F697" w14:textId="77777777" w:rsidR="007E2533" w:rsidRDefault="007E2533" w:rsidP="00C72221">
      <w:pPr>
        <w:pStyle w:val="CommentText"/>
        <w:jc w:val="left"/>
      </w:pPr>
      <w:r>
        <w:rPr>
          <w:rStyle w:val="CommentReference"/>
        </w:rPr>
        <w:annotationRef/>
      </w:r>
      <w:r>
        <w:rPr>
          <w:lang w:val="en-CA"/>
        </w:rPr>
        <w:t>Diversity is all well and good, but who decides what matters and how scholarship values different types of citizen engagement?</w:t>
      </w:r>
    </w:p>
  </w:comment>
  <w:comment w:id="28" w:author="Sylvia Bashevkin" w:date="2021-07-06T16:32:00Z" w:initials="SB">
    <w:p w14:paraId="2D2BC324" w14:textId="77777777" w:rsidR="007E2533" w:rsidRDefault="007E2533" w:rsidP="00700B4E">
      <w:pPr>
        <w:pStyle w:val="CommentText"/>
        <w:jc w:val="left"/>
      </w:pPr>
      <w:r>
        <w:rPr>
          <w:rStyle w:val="CommentReference"/>
        </w:rPr>
        <w:annotationRef/>
      </w:r>
      <w:r>
        <w:rPr>
          <w:lang w:val="en-CA"/>
        </w:rPr>
        <w:t>This is highly unlikely in contemporary terms. Where are the economic barriers to contesting public office? Discriminatory gatekeepers inside parties? Problems of media framing? This section needs to be systematically embedded in the comparative gender and politics literature</w:t>
      </w:r>
    </w:p>
  </w:comment>
  <w:comment w:id="30" w:author="Sylvia Bashevkin" w:date="2021-07-06T16:33:00Z" w:initials="SB">
    <w:p w14:paraId="7108B1A0" w14:textId="77777777" w:rsidR="007E2533" w:rsidRDefault="007E2533" w:rsidP="00BA156C">
      <w:pPr>
        <w:pStyle w:val="CommentText"/>
        <w:jc w:val="left"/>
      </w:pPr>
      <w:r>
        <w:rPr>
          <w:rStyle w:val="CommentReference"/>
        </w:rPr>
        <w:annotationRef/>
      </w:r>
      <w:r>
        <w:rPr>
          <w:lang w:val="en-CA"/>
        </w:rPr>
        <w:t>Inequities in the political process need to be addressed at the start of the intro, not buried here.</w:t>
      </w:r>
    </w:p>
  </w:comment>
  <w:comment w:id="34" w:author="Sylvia Bashevkin" w:date="2021-07-06T16:35:00Z" w:initials="SB">
    <w:p w14:paraId="6E4C9699" w14:textId="77777777" w:rsidR="00711AD6" w:rsidRDefault="00711AD6" w:rsidP="00870FCB">
      <w:pPr>
        <w:pStyle w:val="CommentText"/>
        <w:jc w:val="left"/>
      </w:pPr>
      <w:r>
        <w:rPr>
          <w:rStyle w:val="CommentReference"/>
        </w:rPr>
        <w:annotationRef/>
      </w:r>
      <w:r>
        <w:rPr>
          <w:lang w:val="en-CA"/>
        </w:rPr>
        <w:t>Again, readers need to see your ability to acknowledge multiple explanations of a given phenomenon. Ambition might have been relevant to Jeane Kirkpatrick's work on state legislators in the US in the 1970s, but newer work casts doubt on the current relevance of that argument.</w:t>
      </w:r>
    </w:p>
  </w:comment>
  <w:comment w:id="35" w:author="Sylvia Bashevkin" w:date="2021-07-06T16:35:00Z" w:initials="SB">
    <w:p w14:paraId="5CB33A51" w14:textId="77777777" w:rsidR="00711AD6" w:rsidRDefault="00711AD6" w:rsidP="00895006">
      <w:pPr>
        <w:pStyle w:val="CommentText"/>
        <w:jc w:val="left"/>
      </w:pPr>
      <w:r>
        <w:rPr>
          <w:rStyle w:val="CommentReference"/>
        </w:rPr>
        <w:annotationRef/>
      </w:r>
      <w:r>
        <w:rPr>
          <w:lang w:val="en-CA"/>
        </w:rPr>
        <w:t>A great deal happens before a name gets on a ballot</w:t>
      </w:r>
    </w:p>
  </w:comment>
  <w:comment w:id="38" w:author="Sylvia Bashevkin" w:date="2021-07-06T16:38:00Z" w:initials="SB">
    <w:p w14:paraId="05DCE5A3" w14:textId="77777777" w:rsidR="00711AD6" w:rsidRDefault="00711AD6" w:rsidP="0061154A">
      <w:pPr>
        <w:pStyle w:val="CommentText"/>
        <w:jc w:val="left"/>
      </w:pPr>
      <w:r>
        <w:rPr>
          <w:rStyle w:val="CommentReference"/>
        </w:rPr>
        <w:annotationRef/>
      </w:r>
      <w:r>
        <w:rPr>
          <w:lang w:val="en-CA"/>
        </w:rPr>
        <w:t>highlighted terms need clear definitions that avoid privileging some forms or interpretations of what constitutes 'real politics'</w:t>
      </w:r>
    </w:p>
  </w:comment>
  <w:comment w:id="41" w:author="Sylvia Bashevkin" w:date="2021-07-06T16:39:00Z" w:initials="SB">
    <w:p w14:paraId="5B67706F" w14:textId="77777777" w:rsidR="00711AD6" w:rsidRDefault="00711AD6" w:rsidP="003A5B7F">
      <w:pPr>
        <w:pStyle w:val="CommentText"/>
        <w:jc w:val="left"/>
      </w:pPr>
      <w:r>
        <w:rPr>
          <w:rStyle w:val="CommentReference"/>
        </w:rPr>
        <w:annotationRef/>
      </w:r>
      <w:r>
        <w:rPr>
          <w:lang w:val="en-CA"/>
        </w:rPr>
        <w:t>How do Mayer and Schmidt measure political interest? Do you agree with their definition?</w:t>
      </w:r>
    </w:p>
  </w:comment>
  <w:comment w:id="43" w:author="Sylvia Bashevkin" w:date="2021-07-06T16:40:00Z" w:initials="SB">
    <w:p w14:paraId="62825347" w14:textId="77777777" w:rsidR="00711AD6" w:rsidRDefault="00711AD6" w:rsidP="00647FD3">
      <w:pPr>
        <w:pStyle w:val="CommentText"/>
        <w:jc w:val="left"/>
      </w:pPr>
      <w:r>
        <w:rPr>
          <w:rStyle w:val="CommentReference"/>
        </w:rPr>
        <w:annotationRef/>
      </w:r>
      <w:r>
        <w:rPr>
          <w:lang w:val="en-CA"/>
        </w:rPr>
        <w:t>Again, how is the concept defined and measured?</w:t>
      </w:r>
    </w:p>
  </w:comment>
  <w:comment w:id="44" w:author="Sylvia Bashevkin" w:date="2021-07-06T16:41:00Z" w:initials="SB">
    <w:p w14:paraId="1C330ABF" w14:textId="77777777" w:rsidR="00711AD6" w:rsidRDefault="00711AD6" w:rsidP="00052B63">
      <w:pPr>
        <w:pStyle w:val="CommentText"/>
        <w:jc w:val="left"/>
      </w:pPr>
      <w:r>
        <w:rPr>
          <w:rStyle w:val="CommentReference"/>
        </w:rPr>
        <w:annotationRef/>
      </w:r>
      <w:r>
        <w:rPr>
          <w:lang w:val="en-CA"/>
        </w:rPr>
        <w:t>Again, what's being measured by these authors?</w:t>
      </w:r>
    </w:p>
  </w:comment>
  <w:comment w:id="45" w:author="Sylvia Bashevkin" w:date="2021-07-06T16:43:00Z" w:initials="SB">
    <w:p w14:paraId="6C3E5397" w14:textId="77777777" w:rsidR="00711AD6" w:rsidRDefault="00711AD6" w:rsidP="00DE0EEB">
      <w:pPr>
        <w:pStyle w:val="CommentText"/>
        <w:jc w:val="left"/>
      </w:pPr>
      <w:r>
        <w:rPr>
          <w:rStyle w:val="CommentReference"/>
        </w:rPr>
        <w:annotationRef/>
      </w:r>
      <w:r>
        <w:rPr>
          <w:lang w:val="en-CA"/>
        </w:rPr>
        <w:t>Participation in what? Some research suggests young moms are highly engaged in child care and community politics. See Thomas and Bittner, eds., Mothers and Others (UBC Press)</w:t>
      </w:r>
    </w:p>
  </w:comment>
  <w:comment w:id="50" w:author="Sylvia Bashevkin" w:date="2021-07-06T16:48:00Z" w:initials="SB">
    <w:p w14:paraId="66BF5BBA" w14:textId="77777777" w:rsidR="004E6551" w:rsidRDefault="004E6551" w:rsidP="008F3CF2">
      <w:pPr>
        <w:pStyle w:val="CommentText"/>
        <w:jc w:val="left"/>
      </w:pPr>
      <w:r>
        <w:rPr>
          <w:rStyle w:val="CommentReference"/>
        </w:rPr>
        <w:annotationRef/>
      </w:r>
      <w:r>
        <w:rPr>
          <w:lang w:val="en-CA"/>
        </w:rPr>
        <w:t>This paragraph considers work I presume about the US that's published 15 years apart.  Your lit review needs to organize material by country and by chronological time.</w:t>
      </w:r>
    </w:p>
  </w:comment>
  <w:comment w:id="51" w:author="Sylvia Bashevkin" w:date="2021-07-06T16:49:00Z" w:initials="SB">
    <w:p w14:paraId="2D1DB404" w14:textId="77777777" w:rsidR="004E6551" w:rsidRDefault="004E6551" w:rsidP="0060159A">
      <w:pPr>
        <w:pStyle w:val="CommentText"/>
        <w:jc w:val="left"/>
      </w:pPr>
      <w:r>
        <w:rPr>
          <w:rStyle w:val="CommentReference"/>
        </w:rPr>
        <w:annotationRef/>
      </w:r>
      <w:r>
        <w:rPr>
          <w:lang w:val="en-CA"/>
        </w:rPr>
        <w:t>So political kids come from political parents? Is this a new insight?</w:t>
      </w:r>
    </w:p>
  </w:comment>
  <w:comment w:id="55" w:author="Sylvia Bashevkin" w:date="2021-07-06T16:51:00Z" w:initials="SB">
    <w:p w14:paraId="3AEF3DCC" w14:textId="77777777" w:rsidR="004E6551" w:rsidRDefault="004E6551" w:rsidP="005A7279">
      <w:pPr>
        <w:pStyle w:val="CommentText"/>
        <w:jc w:val="left"/>
      </w:pPr>
      <w:r>
        <w:rPr>
          <w:rStyle w:val="CommentReference"/>
        </w:rPr>
        <w:annotationRef/>
      </w:r>
      <w:r>
        <w:rPr>
          <w:lang w:val="en-CA"/>
        </w:rPr>
        <w:t>By whom? Does Western culture and Western political science not value institutional engagement in elections and parties ahead of non-partisan coalition building to install a school crosswalk?</w:t>
      </w:r>
    </w:p>
  </w:comment>
  <w:comment w:id="57" w:author="Sylvia Bashevkin" w:date="2021-07-06T16:53:00Z" w:initials="SB">
    <w:p w14:paraId="02C931E1" w14:textId="77777777" w:rsidR="004E6551" w:rsidRDefault="004E6551" w:rsidP="00B21647">
      <w:pPr>
        <w:pStyle w:val="CommentText"/>
        <w:jc w:val="left"/>
      </w:pPr>
      <w:r>
        <w:rPr>
          <w:rStyle w:val="CommentReference"/>
        </w:rPr>
        <w:annotationRef/>
      </w:r>
      <w:r>
        <w:rPr>
          <w:lang w:val="en-CA"/>
        </w:rPr>
        <w:t>There is an enormous literature on gender roles and gender stereotyping that needs to be considered here. Who or what tells women to avoid showing assertiveness and other power-related repertoires?</w:t>
      </w:r>
    </w:p>
  </w:comment>
  <w:comment w:id="61" w:author="Sylvia Bashevkin" w:date="2021-07-06T16:54:00Z" w:initials="SB">
    <w:p w14:paraId="3B204D39" w14:textId="77777777" w:rsidR="00F60DFC" w:rsidRDefault="00F60DFC" w:rsidP="00776A1C">
      <w:pPr>
        <w:pStyle w:val="CommentText"/>
        <w:jc w:val="left"/>
      </w:pPr>
      <w:r>
        <w:rPr>
          <w:rStyle w:val="CommentReference"/>
        </w:rPr>
        <w:annotationRef/>
      </w:r>
      <w:r>
        <w:rPr>
          <w:lang w:val="en-CA"/>
        </w:rPr>
        <w:t>Have you consulted the work of psychologist Carol Gilligan for starters?</w:t>
      </w:r>
    </w:p>
  </w:comment>
  <w:comment w:id="73" w:author="Sylvia Bashevkin" w:date="2021-07-07T16:09:00Z" w:initials="SB">
    <w:p w14:paraId="692C4CDB" w14:textId="77777777" w:rsidR="000314BB" w:rsidRDefault="000314BB" w:rsidP="00B47D59">
      <w:pPr>
        <w:pStyle w:val="CommentText"/>
        <w:jc w:val="left"/>
      </w:pPr>
      <w:r>
        <w:rPr>
          <w:rStyle w:val="CommentReference"/>
        </w:rPr>
        <w:annotationRef/>
      </w:r>
      <w:r>
        <w:rPr>
          <w:lang w:val="en-CA"/>
        </w:rPr>
        <w:t>how measured? involvement in what activities?</w:t>
      </w:r>
    </w:p>
  </w:comment>
  <w:comment w:id="78" w:author="Sylvia Bashevkin" w:date="2021-07-07T16:10:00Z" w:initials="SB">
    <w:p w14:paraId="619991A1" w14:textId="77777777" w:rsidR="000314BB" w:rsidRDefault="000314BB" w:rsidP="008B1236">
      <w:pPr>
        <w:pStyle w:val="CommentText"/>
        <w:jc w:val="left"/>
      </w:pPr>
      <w:r>
        <w:rPr>
          <w:rStyle w:val="CommentReference"/>
        </w:rPr>
        <w:annotationRef/>
      </w:r>
      <w:r>
        <w:rPr>
          <w:lang w:val="en-CA"/>
        </w:rPr>
        <w:t>again, how defined?</w:t>
      </w:r>
    </w:p>
  </w:comment>
  <w:comment w:id="79" w:author="Sylvia Bashevkin" w:date="2021-07-07T16:10:00Z" w:initials="SB">
    <w:p w14:paraId="38529FB4" w14:textId="77777777" w:rsidR="000314BB" w:rsidRDefault="000314BB" w:rsidP="00736839">
      <w:pPr>
        <w:pStyle w:val="CommentText"/>
        <w:jc w:val="left"/>
      </w:pPr>
      <w:r>
        <w:rPr>
          <w:rStyle w:val="CommentReference"/>
        </w:rPr>
        <w:annotationRef/>
      </w:r>
      <w:r>
        <w:rPr>
          <w:lang w:val="en-CA"/>
        </w:rPr>
        <w:t>in what?</w:t>
      </w:r>
    </w:p>
  </w:comment>
  <w:comment w:id="83" w:author="Sylvia Bashevkin" w:date="2021-07-07T16:12:00Z" w:initials="SB">
    <w:p w14:paraId="4D285A5E" w14:textId="77777777" w:rsidR="000314BB" w:rsidRDefault="000314BB" w:rsidP="00405584">
      <w:pPr>
        <w:pStyle w:val="CommentText"/>
        <w:jc w:val="left"/>
      </w:pPr>
      <w:r>
        <w:rPr>
          <w:rStyle w:val="CommentReference"/>
        </w:rPr>
        <w:annotationRef/>
      </w:r>
      <w:r>
        <w:rPr>
          <w:lang w:val="en-CA"/>
        </w:rPr>
        <w:t>like joining a terrorist group? Best to be specific</w:t>
      </w:r>
    </w:p>
  </w:comment>
  <w:comment w:id="84" w:author="Sylvia Bashevkin" w:date="2021-07-07T16:13:00Z" w:initials="SB">
    <w:p w14:paraId="48CE6A59" w14:textId="77777777" w:rsidR="000314BB" w:rsidRDefault="000314BB" w:rsidP="006B2EEB">
      <w:pPr>
        <w:pStyle w:val="CommentText"/>
        <w:jc w:val="left"/>
      </w:pPr>
      <w:r>
        <w:rPr>
          <w:rStyle w:val="CommentReference"/>
        </w:rPr>
        <w:annotationRef/>
      </w:r>
      <w:r>
        <w:rPr>
          <w:lang w:val="en-CA"/>
        </w:rPr>
        <w:t>Maybe women have communal agency, i.e. they are ready to act to help others as opposed to simply themselves. Core concepts need to be explained and interrogated at the outset.</w:t>
      </w:r>
    </w:p>
  </w:comment>
  <w:comment w:id="88" w:author="Sylvia Bashevkin" w:date="2021-07-07T16:15:00Z" w:initials="SB">
    <w:p w14:paraId="2016848E" w14:textId="77777777" w:rsidR="00F163BA" w:rsidRDefault="00F163BA" w:rsidP="007C5BB8">
      <w:pPr>
        <w:pStyle w:val="CommentText"/>
        <w:jc w:val="left"/>
      </w:pPr>
      <w:r>
        <w:rPr>
          <w:rStyle w:val="CommentReference"/>
        </w:rPr>
        <w:annotationRef/>
      </w:r>
      <w:r>
        <w:rPr>
          <w:lang w:val="en-CA"/>
        </w:rPr>
        <w:t>Are you interested in addressing questions of social networks among women versus men? I thought women's social capital is on average higher and more stable across the life cycle than men's.</w:t>
      </w:r>
    </w:p>
  </w:comment>
  <w:comment w:id="95" w:author="Sylvia Bashevkin" w:date="2021-07-07T16:18:00Z" w:initials="SB">
    <w:p w14:paraId="08EAD8EA" w14:textId="77777777" w:rsidR="00A96CC9" w:rsidRDefault="00A96CC9" w:rsidP="00872109">
      <w:pPr>
        <w:pStyle w:val="CommentText"/>
        <w:jc w:val="left"/>
      </w:pPr>
      <w:r>
        <w:rPr>
          <w:rStyle w:val="CommentReference"/>
        </w:rPr>
        <w:annotationRef/>
      </w:r>
      <w:r>
        <w:rPr>
          <w:lang w:val="en-CA"/>
        </w:rPr>
        <w:t>Again, what's being measured here? How much mom and dad talk about elections and leaders? How much they discuss building bicycle lanes in the neighbourhood?</w:t>
      </w:r>
    </w:p>
  </w:comment>
  <w:comment w:id="102" w:author="Sylvia Bashevkin" w:date="2021-07-07T16:21:00Z" w:initials="SB">
    <w:p w14:paraId="68BD7EBD" w14:textId="77777777" w:rsidR="002545CE" w:rsidRDefault="002545CE" w:rsidP="00C4081B">
      <w:pPr>
        <w:pStyle w:val="CommentText"/>
        <w:jc w:val="left"/>
      </w:pPr>
      <w:r>
        <w:rPr>
          <w:rStyle w:val="CommentReference"/>
        </w:rPr>
        <w:annotationRef/>
      </w:r>
      <w:r>
        <w:rPr>
          <w:lang w:val="en-CA"/>
        </w:rPr>
        <w:t>What about the 40 percent of North American family households where mom earns more than dad, and is often less present at home than dad?</w:t>
      </w:r>
    </w:p>
  </w:comment>
  <w:comment w:id="107" w:author="Sylvia Bashevkin" w:date="2021-07-07T16:22:00Z" w:initials="SB">
    <w:p w14:paraId="3C67752E" w14:textId="77777777" w:rsidR="002545CE" w:rsidRDefault="002545CE" w:rsidP="002B2152">
      <w:pPr>
        <w:pStyle w:val="CommentText"/>
        <w:jc w:val="left"/>
      </w:pPr>
      <w:r>
        <w:rPr>
          <w:rStyle w:val="CommentReference"/>
        </w:rPr>
        <w:annotationRef/>
      </w:r>
      <w:r>
        <w:rPr>
          <w:lang w:val="en-CA"/>
        </w:rPr>
        <w:t>What types of involvement do they study?</w:t>
      </w:r>
    </w:p>
  </w:comment>
  <w:comment w:id="111" w:author="Sylvia Bashevkin" w:date="2021-07-12T13:11:00Z" w:initials="SB">
    <w:p w14:paraId="48595C80" w14:textId="77777777" w:rsidR="003A10F2" w:rsidRDefault="003A10F2" w:rsidP="00250431">
      <w:pPr>
        <w:pStyle w:val="CommentText"/>
        <w:jc w:val="left"/>
      </w:pPr>
      <w:r>
        <w:rPr>
          <w:rStyle w:val="CommentReference"/>
        </w:rPr>
        <w:annotationRef/>
      </w:r>
      <w:r>
        <w:rPr>
          <w:lang w:val="en-CA"/>
        </w:rPr>
        <w:t>Sociological research indicates women and men often have different kinds of networks, i.e. instrumental vs expressive. Are these variations considered in the studies you're summarizing?</w:t>
      </w:r>
    </w:p>
  </w:comment>
  <w:comment w:id="115" w:author="Sylvia Bashevkin" w:date="2021-07-12T13:13:00Z" w:initials="SB">
    <w:p w14:paraId="48149903" w14:textId="77777777" w:rsidR="007400DC" w:rsidRDefault="007400DC" w:rsidP="004D0212">
      <w:pPr>
        <w:pStyle w:val="CommentText"/>
        <w:jc w:val="left"/>
      </w:pPr>
      <w:r>
        <w:rPr>
          <w:rStyle w:val="CommentReference"/>
        </w:rPr>
        <w:annotationRef/>
      </w:r>
      <w:r>
        <w:rPr>
          <w:lang w:val="en-CA"/>
        </w:rPr>
        <w:t>I believe these studies are from varied political systems. Are you going to consider the potential sources of cross-national variation?</w:t>
      </w:r>
    </w:p>
  </w:comment>
  <w:comment w:id="117" w:author="Sylvia Bashevkin" w:date="2021-07-12T13:14:00Z" w:initials="SB">
    <w:p w14:paraId="451C557B" w14:textId="77777777" w:rsidR="007400DC" w:rsidRDefault="007400DC" w:rsidP="00163427">
      <w:pPr>
        <w:pStyle w:val="CommentText"/>
        <w:jc w:val="left"/>
      </w:pPr>
      <w:r>
        <w:rPr>
          <w:rStyle w:val="CommentReference"/>
        </w:rPr>
        <w:annotationRef/>
      </w:r>
      <w:r>
        <w:rPr>
          <w:lang w:val="en-CA"/>
        </w:rPr>
        <w:t>You're using political participation and political engagement here in the same sentence, so the terms need to be defined earlier to make sense of the finding.</w:t>
      </w:r>
    </w:p>
  </w:comment>
  <w:comment w:id="120" w:author="Sylvia Bashevkin" w:date="2021-07-12T13:21:00Z" w:initials="SB">
    <w:p w14:paraId="20EBC7A4" w14:textId="77777777" w:rsidR="002B7913" w:rsidRDefault="002B7913" w:rsidP="00BF39DC">
      <w:pPr>
        <w:pStyle w:val="CommentText"/>
        <w:jc w:val="left"/>
      </w:pPr>
      <w:r>
        <w:rPr>
          <w:rStyle w:val="CommentReference"/>
        </w:rPr>
        <w:annotationRef/>
      </w:r>
      <w:r>
        <w:rPr>
          <w:lang w:val="en-CA"/>
        </w:rPr>
        <w:t>This sentence is contradicted in the next sentence.</w:t>
      </w:r>
    </w:p>
  </w:comment>
  <w:comment w:id="123" w:author="Sylvia Bashevkin" w:date="2021-07-12T13:22:00Z" w:initials="SB">
    <w:p w14:paraId="3B937CC7" w14:textId="77777777" w:rsidR="002B7913" w:rsidRDefault="002B7913" w:rsidP="006F044A">
      <w:pPr>
        <w:pStyle w:val="CommentText"/>
        <w:jc w:val="left"/>
      </w:pPr>
      <w:r>
        <w:rPr>
          <w:rStyle w:val="CommentReference"/>
        </w:rPr>
        <w:annotationRef/>
      </w:r>
      <w:r>
        <w:rPr>
          <w:lang w:val="en-CA"/>
        </w:rPr>
        <w:t>Is this in mixed or co-ed classes? What about when girls are in classes of only girls?</w:t>
      </w:r>
    </w:p>
  </w:comment>
  <w:comment w:id="124" w:author="Sylvia Bashevkin" w:date="2021-07-12T13:23:00Z" w:initials="SB">
    <w:p w14:paraId="0793B8BD" w14:textId="77777777" w:rsidR="002B7913" w:rsidRDefault="002B7913" w:rsidP="00B1529A">
      <w:pPr>
        <w:pStyle w:val="CommentText"/>
        <w:jc w:val="left"/>
      </w:pPr>
      <w:r>
        <w:rPr>
          <w:rStyle w:val="CommentReference"/>
        </w:rPr>
        <w:annotationRef/>
      </w:r>
      <w:r>
        <w:rPr>
          <w:lang w:val="en-CA"/>
        </w:rPr>
        <w:t>Is this perhaps a reflection of the empirical reality?</w:t>
      </w:r>
    </w:p>
  </w:comment>
  <w:comment w:id="128" w:author="Sylvia Bashevkin" w:date="2021-07-12T13:25:00Z" w:initials="SB">
    <w:p w14:paraId="7A8E7D8F" w14:textId="77777777" w:rsidR="002B7913" w:rsidRDefault="002B7913" w:rsidP="00854F16">
      <w:pPr>
        <w:pStyle w:val="CommentText"/>
        <w:jc w:val="left"/>
      </w:pPr>
      <w:r>
        <w:rPr>
          <w:rStyle w:val="CommentReference"/>
        </w:rPr>
        <w:annotationRef/>
      </w:r>
      <w:r>
        <w:rPr>
          <w:lang w:val="en-CA"/>
        </w:rPr>
        <w:t>Is this an inherent limitation of the existing research? Where is a clear summary of the intellectual puzzle motivating the dissertation, at theoretical and/or empirical levels?</w:t>
      </w:r>
    </w:p>
  </w:comment>
  <w:comment w:id="133" w:author="Sylvia Bashevkin" w:date="2021-07-15T15:25:00Z" w:initials="SB">
    <w:p w14:paraId="44E5791F" w14:textId="77777777" w:rsidR="005E5DBC" w:rsidRDefault="005E5DBC" w:rsidP="00B1635C">
      <w:pPr>
        <w:pStyle w:val="CommentText"/>
        <w:jc w:val="left"/>
      </w:pPr>
      <w:r>
        <w:rPr>
          <w:rStyle w:val="CommentReference"/>
        </w:rPr>
        <w:annotationRef/>
      </w:r>
      <w:r>
        <w:rPr>
          <w:lang w:val="en-CA"/>
        </w:rPr>
        <w:t>Readers need a more emphatic and explicit statement at the beginning of this proposal as to (a) what specifically is problematic in the literature at conceptual and empirical levels and (b) how your thesis will address these weaknesses.</w:t>
      </w:r>
    </w:p>
  </w:comment>
  <w:comment w:id="136" w:author="Sylvia Bashevkin" w:date="2021-07-12T13:25:00Z" w:initials="SB">
    <w:p w14:paraId="61E9CD05" w14:textId="32646C16" w:rsidR="002B7913" w:rsidRDefault="002B7913" w:rsidP="005E5DBC">
      <w:pPr>
        <w:pStyle w:val="CommentText"/>
      </w:pPr>
      <w:r>
        <w:rPr>
          <w:rStyle w:val="CommentReference"/>
        </w:rPr>
        <w:annotationRef/>
      </w:r>
      <w:r>
        <w:rPr>
          <w:lang w:val="en-CA"/>
        </w:rPr>
        <w:t>Does it hold more in some countries than others? Why study Canada?</w:t>
      </w:r>
    </w:p>
  </w:comment>
  <w:comment w:id="137" w:author="Sylvia Bashevkin" w:date="2021-07-15T15:26:00Z" w:initials="SB">
    <w:p w14:paraId="0154EDE1" w14:textId="77777777" w:rsidR="00BD1931" w:rsidRDefault="00BD1931" w:rsidP="00B45AC0">
      <w:pPr>
        <w:pStyle w:val="CommentText"/>
        <w:jc w:val="left"/>
      </w:pPr>
      <w:r>
        <w:rPr>
          <w:rStyle w:val="CommentReference"/>
        </w:rPr>
        <w:annotationRef/>
      </w:r>
      <w:r>
        <w:rPr>
          <w:lang w:val="en-CA"/>
        </w:rPr>
        <w:t>where? when? what if the mom or dad travels extensively and has little daily contact with the kids.</w:t>
      </w:r>
    </w:p>
  </w:comment>
  <w:comment w:id="138" w:author="Sylvia Bashevkin" w:date="2021-07-15T15:27:00Z" w:initials="SB">
    <w:p w14:paraId="57CC4A5F" w14:textId="77777777" w:rsidR="00BD1931" w:rsidRDefault="00BD1931" w:rsidP="00C7677B">
      <w:pPr>
        <w:pStyle w:val="CommentText"/>
        <w:jc w:val="left"/>
      </w:pPr>
      <w:r>
        <w:rPr>
          <w:rStyle w:val="CommentReference"/>
        </w:rPr>
        <w:annotationRef/>
      </w:r>
      <w:r>
        <w:rPr>
          <w:lang w:val="en-CA"/>
        </w:rPr>
        <w:t>But research shows most kids in Canadian elementary schools have overwhelmingly female teachers. So girls should be highly engaged in politics as a result if their teachers are engaged.</w:t>
      </w:r>
    </w:p>
  </w:comment>
  <w:comment w:id="139" w:author="Sylvia Bashevkin" w:date="2021-07-15T15:29:00Z" w:initials="SB">
    <w:p w14:paraId="0DCD05B3" w14:textId="77777777" w:rsidR="00BD1931" w:rsidRDefault="00BD1931" w:rsidP="0000156C">
      <w:pPr>
        <w:pStyle w:val="CommentText"/>
        <w:jc w:val="left"/>
      </w:pPr>
      <w:r>
        <w:rPr>
          <w:rStyle w:val="CommentReference"/>
        </w:rPr>
        <w:annotationRef/>
      </w:r>
      <w:r>
        <w:rPr>
          <w:lang w:val="en-CA"/>
        </w:rPr>
        <w:t>Is there no reason here to interrogate change over time? Are increasingly flexible gender roles perhaps making men more interested in social policy and women more interested in "hard politics?" Is it worth asking just one question and answering it well?</w:t>
      </w:r>
    </w:p>
  </w:comment>
  <w:comment w:id="142" w:author="Sylvia Bashevkin" w:date="2021-07-15T15:31:00Z" w:initials="SB">
    <w:p w14:paraId="15ED6E81" w14:textId="77777777" w:rsidR="00BD1931" w:rsidRDefault="00BD1931" w:rsidP="007209DA">
      <w:pPr>
        <w:pStyle w:val="CommentText"/>
        <w:jc w:val="left"/>
      </w:pPr>
      <w:r>
        <w:rPr>
          <w:rStyle w:val="CommentReference"/>
        </w:rPr>
        <w:annotationRef/>
      </w:r>
      <w:r>
        <w:rPr>
          <w:lang w:val="en-CA"/>
        </w:rPr>
        <w:t>not clear what this sentence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61CC3A" w15:done="0"/>
  <w15:commentEx w15:paraId="552A39A0" w15:done="0"/>
  <w15:commentEx w15:paraId="1911E3E9" w15:done="0"/>
  <w15:commentEx w15:paraId="7657D819" w15:done="0"/>
  <w15:commentEx w15:paraId="3B58234C" w15:done="0"/>
  <w15:commentEx w15:paraId="2D7A8160" w15:done="0"/>
  <w15:commentEx w15:paraId="63E523BC" w15:done="0"/>
  <w15:commentEx w15:paraId="18015108" w15:done="0"/>
  <w15:commentEx w15:paraId="1BA8512D" w15:done="0"/>
  <w15:commentEx w15:paraId="2A707761" w15:done="0"/>
  <w15:commentEx w15:paraId="5628A53A" w15:done="0"/>
  <w15:commentEx w15:paraId="1171F697" w15:done="0"/>
  <w15:commentEx w15:paraId="2D2BC324" w15:done="0"/>
  <w15:commentEx w15:paraId="7108B1A0" w15:done="0"/>
  <w15:commentEx w15:paraId="6E4C9699" w15:done="0"/>
  <w15:commentEx w15:paraId="5CB33A51" w15:done="0"/>
  <w15:commentEx w15:paraId="05DCE5A3" w15:done="0"/>
  <w15:commentEx w15:paraId="5B67706F" w15:done="0"/>
  <w15:commentEx w15:paraId="62825347" w15:done="0"/>
  <w15:commentEx w15:paraId="1C330ABF" w15:done="0"/>
  <w15:commentEx w15:paraId="6C3E5397" w15:done="0"/>
  <w15:commentEx w15:paraId="66BF5BBA" w15:done="0"/>
  <w15:commentEx w15:paraId="2D1DB404" w15:done="0"/>
  <w15:commentEx w15:paraId="3AEF3DCC" w15:done="0"/>
  <w15:commentEx w15:paraId="02C931E1" w15:done="0"/>
  <w15:commentEx w15:paraId="3B204D39" w15:done="0"/>
  <w15:commentEx w15:paraId="692C4CDB" w15:done="0"/>
  <w15:commentEx w15:paraId="619991A1" w15:done="0"/>
  <w15:commentEx w15:paraId="38529FB4" w15:done="0"/>
  <w15:commentEx w15:paraId="4D285A5E" w15:done="0"/>
  <w15:commentEx w15:paraId="48CE6A59" w15:done="0"/>
  <w15:commentEx w15:paraId="2016848E" w15:done="0"/>
  <w15:commentEx w15:paraId="08EAD8EA" w15:done="0"/>
  <w15:commentEx w15:paraId="68BD7EBD" w15:done="0"/>
  <w15:commentEx w15:paraId="3C67752E" w15:done="0"/>
  <w15:commentEx w15:paraId="48595C80" w15:done="0"/>
  <w15:commentEx w15:paraId="48149903" w15:done="0"/>
  <w15:commentEx w15:paraId="451C557B" w15:done="0"/>
  <w15:commentEx w15:paraId="20EBC7A4" w15:done="0"/>
  <w15:commentEx w15:paraId="3B937CC7" w15:done="0"/>
  <w15:commentEx w15:paraId="0793B8BD" w15:done="0"/>
  <w15:commentEx w15:paraId="7A8E7D8F" w15:done="0"/>
  <w15:commentEx w15:paraId="44E5791F" w15:done="0"/>
  <w15:commentEx w15:paraId="61E9CD05" w15:done="0"/>
  <w15:commentEx w15:paraId="0154EDE1" w15:done="0"/>
  <w15:commentEx w15:paraId="57CC4A5F" w15:done="0"/>
  <w15:commentEx w15:paraId="0DCD05B3" w15:done="0"/>
  <w15:commentEx w15:paraId="15ED6E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F01C0" w16cex:dateUtc="2021-07-06T20:22:00Z"/>
  <w16cex:commentExtensible w16cex:durableId="248F00F9" w16cex:dateUtc="2021-07-06T20:19:00Z"/>
  <w16cex:commentExtensible w16cex:durableId="248F00B1" w16cex:dateUtc="2021-07-06T20:17:00Z"/>
  <w16cex:commentExtensible w16cex:durableId="248F011F" w16cex:dateUtc="2021-07-06T20:19:00Z"/>
  <w16cex:commentExtensible w16cex:durableId="248F014B" w16cex:dateUtc="2021-07-06T20:20:00Z"/>
  <w16cex:commentExtensible w16cex:durableId="248F0174" w16cex:dateUtc="2021-07-06T20:21:00Z"/>
  <w16cex:commentExtensible w16cex:durableId="248F0263" w16cex:dateUtc="2021-07-06T20:25:00Z"/>
  <w16cex:commentExtensible w16cex:durableId="248F02B9" w16cex:dateUtc="2021-07-06T20:26:00Z"/>
  <w16cex:commentExtensible w16cex:durableId="248F02EF" w16cex:dateUtc="2021-07-06T20:27:00Z"/>
  <w16cex:commentExtensible w16cex:durableId="248F0303" w16cex:dateUtc="2021-07-06T20:27:00Z"/>
  <w16cex:commentExtensible w16cex:durableId="248F036D" w16cex:dateUtc="2021-07-06T20:29:00Z"/>
  <w16cex:commentExtensible w16cex:durableId="248F03B3" w16cex:dateUtc="2021-07-06T20:30:00Z"/>
  <w16cex:commentExtensible w16cex:durableId="248F041D" w16cex:dateUtc="2021-07-06T20:32:00Z"/>
  <w16cex:commentExtensible w16cex:durableId="248F045B" w16cex:dateUtc="2021-07-06T20:33:00Z"/>
  <w16cex:commentExtensible w16cex:durableId="248F04BE" w16cex:dateUtc="2021-07-06T20:35:00Z"/>
  <w16cex:commentExtensible w16cex:durableId="248F04E0" w16cex:dateUtc="2021-07-06T20:35:00Z"/>
  <w16cex:commentExtensible w16cex:durableId="248F0592" w16cex:dateUtc="2021-07-06T20:38:00Z"/>
  <w16cex:commentExtensible w16cex:durableId="248F05D5" w16cex:dateUtc="2021-07-06T20:39:00Z"/>
  <w16cex:commentExtensible w16cex:durableId="248F05F4" w16cex:dateUtc="2021-07-06T20:40:00Z"/>
  <w16cex:commentExtensible w16cex:durableId="248F062F" w16cex:dateUtc="2021-07-06T20:41:00Z"/>
  <w16cex:commentExtensible w16cex:durableId="248F06B3" w16cex:dateUtc="2021-07-06T20:43:00Z"/>
  <w16cex:commentExtensible w16cex:durableId="248F07F7" w16cex:dateUtc="2021-07-06T20:48:00Z"/>
  <w16cex:commentExtensible w16cex:durableId="248F082F" w16cex:dateUtc="2021-07-06T20:49:00Z"/>
  <w16cex:commentExtensible w16cex:durableId="248F088C" w16cex:dateUtc="2021-07-06T20:51:00Z"/>
  <w16cex:commentExtensible w16cex:durableId="248F08EC" w16cex:dateUtc="2021-07-06T20:53:00Z"/>
  <w16cex:commentExtensible w16cex:durableId="248F094B" w16cex:dateUtc="2021-07-06T20:54:00Z"/>
  <w16cex:commentExtensible w16cex:durableId="24905042" w16cex:dateUtc="2021-07-07T20:09:00Z"/>
  <w16cex:commentExtensible w16cex:durableId="24905067" w16cex:dateUtc="2021-07-07T20:10:00Z"/>
  <w16cex:commentExtensible w16cex:durableId="2490508C" w16cex:dateUtc="2021-07-07T20:10:00Z"/>
  <w16cex:commentExtensible w16cex:durableId="249050DD" w16cex:dateUtc="2021-07-07T20:12:00Z"/>
  <w16cex:commentExtensible w16cex:durableId="24905129" w16cex:dateUtc="2021-07-07T20:13:00Z"/>
  <w16cex:commentExtensible w16cex:durableId="249051AA" w16cex:dateUtc="2021-07-07T20:15:00Z"/>
  <w16cex:commentExtensible w16cex:durableId="2490526D" w16cex:dateUtc="2021-07-07T20:18:00Z"/>
  <w16cex:commentExtensible w16cex:durableId="249052EF" w16cex:dateUtc="2021-07-07T20:21:00Z"/>
  <w16cex:commentExtensible w16cex:durableId="24905345" w16cex:dateUtc="2021-07-07T20:22:00Z"/>
  <w16cex:commentExtensible w16cex:durableId="2496BE09" w16cex:dateUtc="2021-07-12T17:11:00Z"/>
  <w16cex:commentExtensible w16cex:durableId="2496BE64" w16cex:dateUtc="2021-07-12T17:13:00Z"/>
  <w16cex:commentExtensible w16cex:durableId="2496BE9B" w16cex:dateUtc="2021-07-12T17:14:00Z"/>
  <w16cex:commentExtensible w16cex:durableId="2496C043" w16cex:dateUtc="2021-07-12T17:21:00Z"/>
  <w16cex:commentExtensible w16cex:durableId="2496C098" w16cex:dateUtc="2021-07-12T17:22:00Z"/>
  <w16cex:commentExtensible w16cex:durableId="2496C0CC" w16cex:dateUtc="2021-07-12T17:23:00Z"/>
  <w16cex:commentExtensible w16cex:durableId="2496C134" w16cex:dateUtc="2021-07-12T17:25:00Z"/>
  <w16cex:commentExtensible w16cex:durableId="249AD1EB" w16cex:dateUtc="2021-07-15T19:25:00Z"/>
  <w16cex:commentExtensible w16cex:durableId="2496C157" w16cex:dateUtc="2021-07-12T17:25:00Z"/>
  <w16cex:commentExtensible w16cex:durableId="249AD232" w16cex:dateUtc="2021-07-15T19:26:00Z"/>
  <w16cex:commentExtensible w16cex:durableId="249AD267" w16cex:dateUtc="2021-07-15T19:27:00Z"/>
  <w16cex:commentExtensible w16cex:durableId="249AD2BF" w16cex:dateUtc="2021-07-15T19:29:00Z"/>
  <w16cex:commentExtensible w16cex:durableId="249AD350" w16cex:dateUtc="2021-07-15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61CC3A" w16cid:durableId="248F01C0"/>
  <w16cid:commentId w16cid:paraId="552A39A0" w16cid:durableId="248F00F9"/>
  <w16cid:commentId w16cid:paraId="1911E3E9" w16cid:durableId="248F00B1"/>
  <w16cid:commentId w16cid:paraId="7657D819" w16cid:durableId="248F011F"/>
  <w16cid:commentId w16cid:paraId="3B58234C" w16cid:durableId="248F014B"/>
  <w16cid:commentId w16cid:paraId="2D7A8160" w16cid:durableId="248F0174"/>
  <w16cid:commentId w16cid:paraId="63E523BC" w16cid:durableId="248F0263"/>
  <w16cid:commentId w16cid:paraId="18015108" w16cid:durableId="248F02B9"/>
  <w16cid:commentId w16cid:paraId="1BA8512D" w16cid:durableId="248F02EF"/>
  <w16cid:commentId w16cid:paraId="2A707761" w16cid:durableId="248F0303"/>
  <w16cid:commentId w16cid:paraId="5628A53A" w16cid:durableId="248F036D"/>
  <w16cid:commentId w16cid:paraId="1171F697" w16cid:durableId="248F03B3"/>
  <w16cid:commentId w16cid:paraId="2D2BC324" w16cid:durableId="248F041D"/>
  <w16cid:commentId w16cid:paraId="7108B1A0" w16cid:durableId="248F045B"/>
  <w16cid:commentId w16cid:paraId="6E4C9699" w16cid:durableId="248F04BE"/>
  <w16cid:commentId w16cid:paraId="5CB33A51" w16cid:durableId="248F04E0"/>
  <w16cid:commentId w16cid:paraId="05DCE5A3" w16cid:durableId="248F0592"/>
  <w16cid:commentId w16cid:paraId="5B67706F" w16cid:durableId="248F05D5"/>
  <w16cid:commentId w16cid:paraId="62825347" w16cid:durableId="248F05F4"/>
  <w16cid:commentId w16cid:paraId="1C330ABF" w16cid:durableId="248F062F"/>
  <w16cid:commentId w16cid:paraId="6C3E5397" w16cid:durableId="248F06B3"/>
  <w16cid:commentId w16cid:paraId="66BF5BBA" w16cid:durableId="248F07F7"/>
  <w16cid:commentId w16cid:paraId="2D1DB404" w16cid:durableId="248F082F"/>
  <w16cid:commentId w16cid:paraId="3AEF3DCC" w16cid:durableId="248F088C"/>
  <w16cid:commentId w16cid:paraId="02C931E1" w16cid:durableId="248F08EC"/>
  <w16cid:commentId w16cid:paraId="3B204D39" w16cid:durableId="248F094B"/>
  <w16cid:commentId w16cid:paraId="692C4CDB" w16cid:durableId="24905042"/>
  <w16cid:commentId w16cid:paraId="619991A1" w16cid:durableId="24905067"/>
  <w16cid:commentId w16cid:paraId="38529FB4" w16cid:durableId="2490508C"/>
  <w16cid:commentId w16cid:paraId="4D285A5E" w16cid:durableId="249050DD"/>
  <w16cid:commentId w16cid:paraId="48CE6A59" w16cid:durableId="24905129"/>
  <w16cid:commentId w16cid:paraId="2016848E" w16cid:durableId="249051AA"/>
  <w16cid:commentId w16cid:paraId="08EAD8EA" w16cid:durableId="2490526D"/>
  <w16cid:commentId w16cid:paraId="68BD7EBD" w16cid:durableId="249052EF"/>
  <w16cid:commentId w16cid:paraId="3C67752E" w16cid:durableId="24905345"/>
  <w16cid:commentId w16cid:paraId="48595C80" w16cid:durableId="2496BE09"/>
  <w16cid:commentId w16cid:paraId="48149903" w16cid:durableId="2496BE64"/>
  <w16cid:commentId w16cid:paraId="451C557B" w16cid:durableId="2496BE9B"/>
  <w16cid:commentId w16cid:paraId="20EBC7A4" w16cid:durableId="2496C043"/>
  <w16cid:commentId w16cid:paraId="3B937CC7" w16cid:durableId="2496C098"/>
  <w16cid:commentId w16cid:paraId="0793B8BD" w16cid:durableId="2496C0CC"/>
  <w16cid:commentId w16cid:paraId="7A8E7D8F" w16cid:durableId="2496C134"/>
  <w16cid:commentId w16cid:paraId="44E5791F" w16cid:durableId="249AD1EB"/>
  <w16cid:commentId w16cid:paraId="61E9CD05" w16cid:durableId="2496C157"/>
  <w16cid:commentId w16cid:paraId="0154EDE1" w16cid:durableId="249AD232"/>
  <w16cid:commentId w16cid:paraId="57CC4A5F" w16cid:durableId="249AD267"/>
  <w16cid:commentId w16cid:paraId="0DCD05B3" w16cid:durableId="249AD2BF"/>
  <w16cid:commentId w16cid:paraId="15ED6E81" w16cid:durableId="249AD3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B42B0" w14:textId="77777777" w:rsidR="007B6B90" w:rsidRDefault="007B6B90">
      <w:pPr>
        <w:spacing w:after="0"/>
      </w:pPr>
      <w:r>
        <w:separator/>
      </w:r>
    </w:p>
  </w:endnote>
  <w:endnote w:type="continuationSeparator" w:id="0">
    <w:p w14:paraId="50F14C12" w14:textId="77777777" w:rsidR="007B6B90" w:rsidRDefault="007B6B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CAAA" w14:textId="77777777" w:rsidR="007B6B90" w:rsidRDefault="007B6B90">
      <w:r>
        <w:separator/>
      </w:r>
    </w:p>
  </w:footnote>
  <w:footnote w:type="continuationSeparator" w:id="0">
    <w:p w14:paraId="2FB0DFAA" w14:textId="77777777" w:rsidR="007B6B90" w:rsidRDefault="007B6B90">
      <w:r>
        <w:continuationSeparator/>
      </w:r>
    </w:p>
  </w:footnote>
  <w:footnote w:id="1">
    <w:p w14:paraId="2BE4D28A" w14:textId="77777777" w:rsidR="00165100" w:rsidRDefault="007E35F9">
      <w:pPr>
        <w:pStyle w:val="FootnoteText"/>
      </w:pPr>
      <w:r>
        <w:rPr>
          <w:rStyle w:val="FootnoteReference"/>
        </w:rPr>
        <w:footnoteRef/>
      </w:r>
      <w:r>
        <w:t xml:space="preserve"> Controlling for some of the other political attitudes mentioned here, women become </w:t>
      </w:r>
      <w:r>
        <w:rPr>
          <w:i/>
          <w:iCs/>
        </w:rPr>
        <w:t>more</w:t>
      </w:r>
      <w:r>
        <w:t xml:space="preserve"> interested in local politics (</w:t>
      </w:r>
      <w:proofErr w:type="spellStart"/>
      <w:r>
        <w:t>Coffé</w:t>
      </w:r>
      <w:proofErr w:type="spellEnd"/>
      <w:r>
        <w:t xml:space="preserve"> and </w:t>
      </w:r>
      <w:proofErr w:type="spellStart"/>
      <w:r>
        <w:t>Bolzendahl</w:t>
      </w:r>
      <w:proofErr w:type="spellEnd"/>
      <w:r>
        <w:t xml:space="preserve"> 2010) and </w:t>
      </w:r>
      <w:r>
        <w:rPr>
          <w:i/>
          <w:iCs/>
        </w:rPr>
        <w:t>more</w:t>
      </w:r>
      <w:r>
        <w:t xml:space="preserve"> likely to vote in national elections (</w:t>
      </w:r>
      <w:proofErr w:type="spellStart"/>
      <w:r>
        <w:t>Coffé</w:t>
      </w:r>
      <w:proofErr w:type="spellEnd"/>
      <w:r>
        <w:t xml:space="preserve"> 2013) than men, but the current focus is on raw gender differences.</w:t>
      </w:r>
    </w:p>
  </w:footnote>
  <w:footnote w:id="2">
    <w:p w14:paraId="046DC23E" w14:textId="77777777" w:rsidR="00165100" w:rsidRDefault="007E35F9">
      <w:pPr>
        <w:pStyle w:val="FootnoteText"/>
      </w:pPr>
      <w:r>
        <w:rPr>
          <w:rStyle w:val="FootnoteReference"/>
        </w:rPr>
        <w:footnoteRef/>
      </w:r>
      <w:r>
        <w:t xml:space="preserve"> </w:t>
      </w:r>
      <w:r>
        <w:rPr>
          <w:i/>
          <w:iCs/>
        </w:rPr>
        <w:t>Internal efficacy</w:t>
      </w:r>
      <w:r>
        <w:t xml:space="preserve">: an individual’s “self-perception that they are capable of understanding politics and competent enough to participate in political acts such as voting.” </w:t>
      </w:r>
      <w:r>
        <w:rPr>
          <w:i/>
          <w:iCs/>
        </w:rPr>
        <w:t>External efficacy</w:t>
      </w:r>
      <w:r>
        <w:t>: an individual’s “perception of being able to have an impact on politics.” (</w:t>
      </w:r>
      <w:proofErr w:type="spellStart"/>
      <w:r>
        <w:t>Gidengil</w:t>
      </w:r>
      <w:proofErr w:type="spellEnd"/>
      <w:r>
        <w:t>, Giles, and Thomas 2008, 538)</w:t>
      </w:r>
    </w:p>
  </w:footnote>
  <w:footnote w:id="3">
    <w:p w14:paraId="01C16A4B" w14:textId="77777777" w:rsidR="00165100" w:rsidRDefault="007E35F9">
      <w:pPr>
        <w:pStyle w:val="FootnoteText"/>
      </w:pPr>
      <w:r>
        <w:rPr>
          <w:rStyle w:val="FootnoteReference"/>
        </w:rPr>
        <w:footnoteRef/>
      </w:r>
      <w:r>
        <w:t xml:space="preserve"> Second-order elections include European elections, municipal elections, and most types of other sub-regional elections.</w:t>
      </w:r>
    </w:p>
  </w:footnote>
  <w:footnote w:id="4">
    <w:p w14:paraId="74176156" w14:textId="77777777" w:rsidR="00165100" w:rsidRDefault="007E35F9">
      <w:pPr>
        <w:pStyle w:val="FootnoteText"/>
      </w:pPr>
      <w:r>
        <w:rPr>
          <w:rStyle w:val="FootnoteReference"/>
        </w:rPr>
        <w:footnoteRef/>
      </w:r>
      <w:r>
        <w:t xml:space="preserve"> </w:t>
      </w:r>
      <w:proofErr w:type="spellStart"/>
      <w:r>
        <w:t>Gidengil</w:t>
      </w:r>
      <w:proofErr w:type="spellEnd"/>
      <w:r>
        <w:t xml:space="preserve">, Wass, and </w:t>
      </w:r>
      <w:proofErr w:type="spellStart"/>
      <w:r>
        <w:t>Valaste</w:t>
      </w:r>
      <w:proofErr w:type="spellEnd"/>
      <w:r>
        <w:t xml:space="preserve"> (2016) find a stronger effect of mothers on their daughters than </w:t>
      </w:r>
      <w:proofErr w:type="gramStart"/>
      <w:r>
        <w:t>sons</w:t>
      </w:r>
      <w:proofErr w:type="gramEnd"/>
      <w:r>
        <w:t xml:space="preserve"> but the difference is not statistically significant.</w:t>
      </w:r>
    </w:p>
  </w:footnote>
  <w:footnote w:id="5">
    <w:p w14:paraId="3FFE12E3" w14:textId="77777777" w:rsidR="00165100" w:rsidRDefault="007E35F9">
      <w:pPr>
        <w:pStyle w:val="FootnoteText"/>
      </w:pPr>
      <w:r>
        <w:rPr>
          <w:rStyle w:val="FootnoteReference"/>
        </w:rPr>
        <w:footnoteRef/>
      </w:r>
      <w:r>
        <w:t xml:space="preserve"> </w:t>
      </w:r>
      <w:proofErr w:type="spellStart"/>
      <w:r>
        <w:t>Gidengil</w:t>
      </w:r>
      <w:proofErr w:type="spellEnd"/>
      <w:r>
        <w:t xml:space="preserve">, Wass, and </w:t>
      </w:r>
      <w:proofErr w:type="spellStart"/>
      <w:r>
        <w:t>Valaste</w:t>
      </w:r>
      <w:proofErr w:type="spellEnd"/>
      <w:r>
        <w:t xml:space="preserve"> (2016) also suggest a third mechanism: mothers are more likely than fathers to discuss politics openly instead of trying to impose their views, which typically makes children more likely to pick up their political affiliations. This third process might be flawed, however. While Shulman and </w:t>
      </w:r>
      <w:proofErr w:type="spellStart"/>
      <w:r>
        <w:t>DeAndrea</w:t>
      </w:r>
      <w:proofErr w:type="spellEnd"/>
      <w:r>
        <w:t xml:space="preserve"> (2014) find that the mother–child link in political preferences is stronger, </w:t>
      </w:r>
      <w:proofErr w:type="spellStart"/>
      <w:r>
        <w:t>Hooghe</w:t>
      </w:r>
      <w:proofErr w:type="spellEnd"/>
      <w:r>
        <w:t xml:space="preserve"> and Boonen (2015) find the father–child link is stronger.</w:t>
      </w:r>
    </w:p>
  </w:footnote>
  <w:footnote w:id="6">
    <w:p w14:paraId="11275593" w14:textId="77777777" w:rsidR="00165100" w:rsidRDefault="007E35F9">
      <w:pPr>
        <w:pStyle w:val="FootnoteText"/>
      </w:pPr>
      <w:r>
        <w:rPr>
          <w:rStyle w:val="FootnoteReference"/>
        </w:rPr>
        <w:footnoteRef/>
      </w:r>
      <w:r>
        <w:t xml:space="preserve"> </w:t>
      </w:r>
      <w:proofErr w:type="spellStart"/>
      <w:r>
        <w:t>Quintelier</w:t>
      </w:r>
      <w:proofErr w:type="spellEnd"/>
      <w:r>
        <w:t xml:space="preserve"> (2015) finds no such effect.</w:t>
      </w:r>
    </w:p>
  </w:footnote>
  <w:footnote w:id="7">
    <w:p w14:paraId="2D0AAA57" w14:textId="77777777" w:rsidR="00165100" w:rsidRDefault="007E35F9">
      <w:pPr>
        <w:pStyle w:val="FootnoteText"/>
      </w:pPr>
      <w:r>
        <w:rPr>
          <w:rStyle w:val="FootnoteReference"/>
        </w:rPr>
        <w:footnoteRef/>
      </w:r>
      <w:r>
        <w:t xml:space="preserve"> I will also analyze descriptive statistics by age, gender and ethnicity, and age, gender and immigrant status.</w:t>
      </w:r>
    </w:p>
  </w:footnote>
  <w:footnote w:id="8">
    <w:p w14:paraId="0D359F74" w14:textId="77777777" w:rsidR="00165100" w:rsidRDefault="007E35F9">
      <w:pPr>
        <w:pStyle w:val="FootnoteText"/>
      </w:pPr>
      <w:r>
        <w:rPr>
          <w:rStyle w:val="FootnoteReference"/>
        </w:rPr>
        <w:footnoteRef/>
      </w:r>
      <w:r>
        <w:t xml:space="preserve"> Each classroom will need to assign a personal number to children to be matched with their parents, so that I get access to anonymous but matching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383667"/>
      <w:docPartObj>
        <w:docPartGallery w:val="Page Numbers (Top of Page)"/>
        <w:docPartUnique/>
      </w:docPartObj>
    </w:sdtPr>
    <w:sdtEndPr>
      <w:rPr>
        <w:rStyle w:val="PageNumber"/>
      </w:rPr>
    </w:sdtEndPr>
    <w:sdtContent>
      <w:p w14:paraId="165BF844" w14:textId="77777777" w:rsidR="00F07428" w:rsidRDefault="007E35F9" w:rsidP="00426B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6973171"/>
      <w:docPartObj>
        <w:docPartGallery w:val="Page Numbers (Top of Page)"/>
        <w:docPartUnique/>
      </w:docPartObj>
    </w:sdtPr>
    <w:sdtEndPr>
      <w:rPr>
        <w:rStyle w:val="PageNumber"/>
      </w:rPr>
    </w:sdtEndPr>
    <w:sdtContent>
      <w:p w14:paraId="6150119B" w14:textId="77777777" w:rsidR="00F07428" w:rsidRDefault="007E35F9" w:rsidP="00F07428">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C05D65" w14:textId="77777777" w:rsidR="00F07428" w:rsidRDefault="007B6B90" w:rsidP="00F074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2774419"/>
      <w:docPartObj>
        <w:docPartGallery w:val="Page Numbers (Top of Page)"/>
        <w:docPartUnique/>
      </w:docPartObj>
    </w:sdtPr>
    <w:sdtEndPr>
      <w:rPr>
        <w:rStyle w:val="PageNumber"/>
      </w:rPr>
    </w:sdtEndPr>
    <w:sdtContent>
      <w:p w14:paraId="6AECB27D" w14:textId="77777777" w:rsidR="00F07428" w:rsidRDefault="007E35F9" w:rsidP="00F0742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884DCA" w14:textId="77777777" w:rsidR="00F07428" w:rsidRDefault="007E35F9" w:rsidP="00F07428">
    <w:pPr>
      <w:pStyle w:val="Header"/>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5CB85EA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 w15:restartNumberingAfterBreak="0">
    <w:nsid w:val="B3CBBDEE"/>
    <w:multiLevelType w:val="multilevel"/>
    <w:tmpl w:val="EED2769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2" w15:restartNumberingAfterBreak="0">
    <w:nsid w:val="EA454B4C"/>
    <w:multiLevelType w:val="multilevel"/>
    <w:tmpl w:val="05864F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FFFFFF7C"/>
    <w:multiLevelType w:val="singleLevel"/>
    <w:tmpl w:val="5A087B4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C2CA4FA"/>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87A8D53A"/>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9F04E31A"/>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06D8E7A2"/>
    <w:lvl w:ilvl="0">
      <w:start w:val="1"/>
      <w:numFmt w:val="bullet"/>
      <w:lvlText w:val=""/>
      <w:lvlJc w:val="left"/>
      <w:pPr>
        <w:tabs>
          <w:tab w:val="num" w:pos="1492"/>
        </w:tabs>
        <w:ind w:left="1492" w:hanging="360"/>
      </w:pPr>
      <w:rPr>
        <w:rFonts w:ascii="Symbol" w:hAnsi="Symbol" w:cs="Symbol" w:hint="default"/>
      </w:rPr>
    </w:lvl>
  </w:abstractNum>
  <w:abstractNum w:abstractNumId="8" w15:restartNumberingAfterBreak="0">
    <w:nsid w:val="FFFFFF81"/>
    <w:multiLevelType w:val="singleLevel"/>
    <w:tmpl w:val="D688DC0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6630B3EE"/>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20C81D8C"/>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CF032B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57674C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8D8174"/>
    <w:multiLevelType w:val="multilevel"/>
    <w:tmpl w:val="6CF8BF8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4" w15:restartNumberingAfterBreak="0">
    <w:nsid w:val="2C1AE401"/>
    <w:multiLevelType w:val="multilevel"/>
    <w:tmpl w:val="E668B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7261BAD"/>
    <w:multiLevelType w:val="multilevel"/>
    <w:tmpl w:val="82207C1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6" w15:restartNumberingAfterBreak="0">
    <w:nsid w:val="4FBE019A"/>
    <w:multiLevelType w:val="multilevel"/>
    <w:tmpl w:val="5F0E143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7" w15:restartNumberingAfterBreak="0">
    <w:nsid w:val="615F1ED2"/>
    <w:multiLevelType w:val="multilevel"/>
    <w:tmpl w:val="8F0423B6"/>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8" w15:restartNumberingAfterBreak="0">
    <w:nsid w:val="71315DCA"/>
    <w:multiLevelType w:val="multilevel"/>
    <w:tmpl w:val="09FED4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4"/>
  </w:num>
  <w:num w:numId="2">
    <w:abstractNumId w:val="7"/>
  </w:num>
  <w:num w:numId="3">
    <w:abstractNumId w:val="8"/>
  </w:num>
  <w:num w:numId="4">
    <w:abstractNumId w:val="9"/>
  </w:num>
  <w:num w:numId="5">
    <w:abstractNumId w:val="10"/>
  </w:num>
  <w:num w:numId="6">
    <w:abstractNumId w:val="12"/>
  </w:num>
  <w:num w:numId="7">
    <w:abstractNumId w:val="3"/>
  </w:num>
  <w:num w:numId="8">
    <w:abstractNumId w:val="4"/>
  </w:num>
  <w:num w:numId="9">
    <w:abstractNumId w:val="5"/>
  </w:num>
  <w:num w:numId="10">
    <w:abstractNumId w:val="6"/>
  </w:num>
  <w:num w:numId="11">
    <w:abstractNumId w:val="11"/>
  </w:num>
  <w:num w:numId="12">
    <w:abstractNumId w:val="14"/>
  </w:num>
  <w:num w:numId="13">
    <w:abstractNumId w:val="14"/>
  </w:num>
  <w:num w:numId="14">
    <w:abstractNumId w:val="14"/>
  </w:num>
  <w:num w:numId="15">
    <w:abstractNumId w:val="2"/>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2">
    <w:abstractNumId w:val="1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lvia Bashevkin">
    <w15:presenceInfo w15:providerId="None" w15:userId="Sylvia Bashevk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435"/>
    <w:rsid w:val="000314BB"/>
    <w:rsid w:val="00165100"/>
    <w:rsid w:val="002545CE"/>
    <w:rsid w:val="002B7913"/>
    <w:rsid w:val="00320425"/>
    <w:rsid w:val="003A10F2"/>
    <w:rsid w:val="004E29B3"/>
    <w:rsid w:val="004E6551"/>
    <w:rsid w:val="004E72F7"/>
    <w:rsid w:val="00571A26"/>
    <w:rsid w:val="00590D07"/>
    <w:rsid w:val="005E5DBC"/>
    <w:rsid w:val="00711AD6"/>
    <w:rsid w:val="007400DC"/>
    <w:rsid w:val="00784D58"/>
    <w:rsid w:val="007A1E57"/>
    <w:rsid w:val="007B6B90"/>
    <w:rsid w:val="007E2533"/>
    <w:rsid w:val="007E35F9"/>
    <w:rsid w:val="00832E45"/>
    <w:rsid w:val="008A41C6"/>
    <w:rsid w:val="008D58D3"/>
    <w:rsid w:val="008D6863"/>
    <w:rsid w:val="00A460B0"/>
    <w:rsid w:val="00A96CC9"/>
    <w:rsid w:val="00B86B75"/>
    <w:rsid w:val="00BC48D5"/>
    <w:rsid w:val="00BD1931"/>
    <w:rsid w:val="00C36279"/>
    <w:rsid w:val="00E315A3"/>
    <w:rsid w:val="00E70735"/>
    <w:rsid w:val="00F163BA"/>
    <w:rsid w:val="00F60DFC"/>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78DE"/>
  <w15:docId w15:val="{48508125-8ABC-774D-B8D3-913A22F7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77F0"/>
    <w:pPr>
      <w:jc w:val="both"/>
    </w:pPr>
  </w:style>
  <w:style w:type="paragraph" w:styleId="Heading1">
    <w:name w:val="heading 1"/>
    <w:basedOn w:val="Normal"/>
    <w:next w:val="BodyText"/>
    <w:uiPriority w:val="9"/>
    <w:qFormat/>
    <w:rsid w:val="002675A5"/>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2675A5"/>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2675A5"/>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7428"/>
    <w:pPr>
      <w:spacing w:before="180" w:after="180"/>
    </w:pPr>
  </w:style>
  <w:style w:type="paragraph" w:customStyle="1" w:styleId="Premierparagraphe">
    <w:name w:val="Premier paragraphe"/>
    <w:basedOn w:val="BodyText"/>
    <w:next w:val="BodyText"/>
    <w:qFormat/>
    <w:rsid w:val="00F07428"/>
  </w:style>
  <w:style w:type="paragraph" w:customStyle="1" w:styleId="Compact">
    <w:name w:val="Compact"/>
    <w:basedOn w:val="BodyText"/>
    <w:qFormat/>
    <w:pPr>
      <w:spacing w:before="36" w:after="36"/>
    </w:pPr>
  </w:style>
  <w:style w:type="paragraph" w:styleId="Title">
    <w:name w:val="Title"/>
    <w:basedOn w:val="Normal"/>
    <w:next w:val="BodyText"/>
    <w:qFormat/>
    <w:rsid w:val="00F07428"/>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eur">
    <w:name w:val="Auteu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07428"/>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ageNumber">
    <w:name w:val="page number"/>
    <w:basedOn w:val="DefaultParagraphFont"/>
    <w:semiHidden/>
    <w:unhideWhenUsed/>
    <w:rsid w:val="00F07428"/>
    <w:rPr>
      <w:rFonts w:asciiTheme="minorHAnsi" w:hAnsiTheme="minorHAnsi"/>
      <w:sz w:val="24"/>
    </w:rPr>
  </w:style>
  <w:style w:type="character" w:customStyle="1" w:styleId="BodyTextChar">
    <w:name w:val="Body Text Char"/>
    <w:basedOn w:val="DefaultParagraphFont"/>
    <w:link w:val="BodyText"/>
    <w:rsid w:val="00F07428"/>
  </w:style>
  <w:style w:type="paragraph" w:styleId="Header">
    <w:name w:val="header"/>
    <w:basedOn w:val="Normal"/>
    <w:link w:val="HeaderChar"/>
    <w:unhideWhenUsed/>
    <w:rsid w:val="00F07428"/>
    <w:pPr>
      <w:tabs>
        <w:tab w:val="center" w:pos="4320"/>
        <w:tab w:val="right" w:pos="8640"/>
      </w:tabs>
      <w:spacing w:after="0"/>
    </w:pPr>
  </w:style>
  <w:style w:type="character" w:customStyle="1" w:styleId="HeaderChar">
    <w:name w:val="Header Char"/>
    <w:basedOn w:val="DefaultParagraphFont"/>
    <w:link w:val="Header"/>
    <w:rsid w:val="00F07428"/>
  </w:style>
  <w:style w:type="paragraph" w:styleId="Footer">
    <w:name w:val="footer"/>
    <w:basedOn w:val="Normal"/>
    <w:link w:val="FooterChar"/>
    <w:unhideWhenUsed/>
    <w:rsid w:val="00F07428"/>
    <w:pPr>
      <w:tabs>
        <w:tab w:val="center" w:pos="4320"/>
        <w:tab w:val="right" w:pos="8640"/>
      </w:tabs>
      <w:spacing w:after="0"/>
    </w:pPr>
  </w:style>
  <w:style w:type="character" w:customStyle="1" w:styleId="FooterChar">
    <w:name w:val="Footer Char"/>
    <w:basedOn w:val="DefaultParagraphFont"/>
    <w:link w:val="Footer"/>
    <w:rsid w:val="00F07428"/>
  </w:style>
  <w:style w:type="character" w:styleId="CommentReference">
    <w:name w:val="annotation reference"/>
    <w:basedOn w:val="DefaultParagraphFont"/>
    <w:semiHidden/>
    <w:unhideWhenUsed/>
    <w:rsid w:val="00021435"/>
    <w:rPr>
      <w:sz w:val="16"/>
      <w:szCs w:val="16"/>
    </w:rPr>
  </w:style>
  <w:style w:type="paragraph" w:styleId="CommentText">
    <w:name w:val="annotation text"/>
    <w:basedOn w:val="Normal"/>
    <w:link w:val="CommentTextChar"/>
    <w:unhideWhenUsed/>
    <w:rsid w:val="00021435"/>
    <w:rPr>
      <w:sz w:val="20"/>
      <w:szCs w:val="20"/>
    </w:rPr>
  </w:style>
  <w:style w:type="character" w:customStyle="1" w:styleId="CommentTextChar">
    <w:name w:val="Comment Text Char"/>
    <w:basedOn w:val="DefaultParagraphFont"/>
    <w:link w:val="CommentText"/>
    <w:rsid w:val="00021435"/>
    <w:rPr>
      <w:sz w:val="20"/>
      <w:szCs w:val="20"/>
    </w:rPr>
  </w:style>
  <w:style w:type="paragraph" w:styleId="CommentSubject">
    <w:name w:val="annotation subject"/>
    <w:basedOn w:val="CommentText"/>
    <w:next w:val="CommentText"/>
    <w:link w:val="CommentSubjectChar"/>
    <w:semiHidden/>
    <w:unhideWhenUsed/>
    <w:rsid w:val="00021435"/>
    <w:rPr>
      <w:b/>
      <w:bCs/>
    </w:rPr>
  </w:style>
  <w:style w:type="character" w:customStyle="1" w:styleId="CommentSubjectChar">
    <w:name w:val="Comment Subject Char"/>
    <w:basedOn w:val="CommentTextChar"/>
    <w:link w:val="CommentSubject"/>
    <w:semiHidden/>
    <w:rsid w:val="000214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dictionary.com/browse/mediu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file:///C:\url%7bhttps:\www.nationalgeographic.com\culture\2019\10\peril-progress-prosperity-womens-well-being-around-the-world-feature\%7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usnews.com/news/best-countries/best-women"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yperlink" Target="https://data.ipu.org/women-ranking?month=1&amp;year=2021"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ata.em2030.org/wp-content/uploads/2019/05/EM2030_2019_Global_Report_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66</Pages>
  <Words>11835</Words>
  <Characters>67460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Gendered Political Socialization</vt:lpstr>
    </vt:vector>
  </TitlesOfParts>
  <Company/>
  <LinksUpToDate>false</LinksUpToDate>
  <CharactersWithSpaces>79137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Gendered Political Socialization</dc:title>
  <dc:creator>Alexandre Fortier-Chouinard</dc:creator>
  <cp:keywords/>
  <cp:lastModifiedBy>Sylvia Bashevkin</cp:lastModifiedBy>
  <cp:revision>3</cp:revision>
  <dcterms:created xsi:type="dcterms:W3CDTF">2021-07-15T19:25:00Z</dcterms:created>
  <dcterms:modified xsi:type="dcterms:W3CDTF">2021-07-15T19:32:00Z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output">
    <vt:lpwstr/>
  </property>
  <property fmtid="{D5CDD505-2E9C-101B-9397-08002B2CF9AE}" pid="4" name="subtitle">
    <vt:lpwstr>Diagnosis, Explanations and Cures</vt:lpwstr>
  </property>
</Properties>
</file>