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781A" w14:textId="49E9F783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b/>
          <w:sz w:val="24"/>
          <w:lang w:val="en-CA"/>
        </w:rPr>
      </w:pPr>
      <w:r w:rsidRPr="006C7F65">
        <w:rPr>
          <w:rFonts w:ascii="Cambria" w:hAnsi="Cambria"/>
          <w:b/>
          <w:sz w:val="24"/>
          <w:lang w:val="en-CA"/>
        </w:rPr>
        <w:t>Recruitment email for schools</w:t>
      </w:r>
    </w:p>
    <w:p w14:paraId="0ED221A4" w14:textId="77777777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b/>
          <w:sz w:val="24"/>
          <w:lang w:val="en-CA"/>
        </w:rPr>
      </w:pPr>
    </w:p>
    <w:p w14:paraId="2E6139CB" w14:textId="5B7B576C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b/>
          <w:sz w:val="24"/>
          <w:lang w:val="en-CA"/>
        </w:rPr>
      </w:pPr>
      <w:r w:rsidRPr="006C7F65">
        <w:rPr>
          <w:rFonts w:ascii="Cambria" w:hAnsi="Cambria"/>
          <w:b/>
          <w:sz w:val="24"/>
          <w:lang w:val="en-CA"/>
        </w:rPr>
        <w:t>Title: "Study on political interest among youth - Request to participate"</w:t>
      </w:r>
    </w:p>
    <w:p w14:paraId="62F2DBFA" w14:textId="77777777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b/>
          <w:sz w:val="24"/>
          <w:lang w:val="en-CA"/>
        </w:rPr>
      </w:pPr>
    </w:p>
    <w:p w14:paraId="19EDE2FF" w14:textId="0EC42B69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sz w:val="24"/>
          <w:lang w:val="en-CA"/>
        </w:rPr>
      </w:pPr>
      <w:del w:id="0" w:author="ruth dassonneville" w:date="2022-11-13T22:13:00Z">
        <w:r w:rsidRPr="006C7F65" w:rsidDel="004D0F45">
          <w:rPr>
            <w:rFonts w:ascii="Cambria" w:hAnsi="Cambria"/>
            <w:sz w:val="24"/>
            <w:lang w:val="en-CA"/>
          </w:rPr>
          <w:delText>Hello</w:delText>
        </w:r>
      </w:del>
      <w:ins w:id="1" w:author="ruth dassonneville" w:date="2022-11-13T22:13:00Z">
        <w:r w:rsidR="004D0F45">
          <w:rPr>
            <w:rFonts w:ascii="Cambria" w:hAnsi="Cambria"/>
            <w:sz w:val="24"/>
            <w:lang w:val="en-CA"/>
          </w:rPr>
          <w:t xml:space="preserve">Dear </w:t>
        </w:r>
        <w:commentRangeStart w:id="2"/>
        <w:r w:rsidR="004D0F45">
          <w:rPr>
            <w:rFonts w:ascii="Cambria" w:hAnsi="Cambria"/>
            <w:sz w:val="24"/>
            <w:lang w:val="en-CA"/>
          </w:rPr>
          <w:t>xxx</w:t>
        </w:r>
        <w:commentRangeEnd w:id="2"/>
        <w:r w:rsidR="004D0F45">
          <w:rPr>
            <w:rStyle w:val="CommentReference"/>
          </w:rPr>
          <w:commentReference w:id="2"/>
        </w:r>
      </w:ins>
      <w:r w:rsidRPr="006C7F65">
        <w:rPr>
          <w:rFonts w:ascii="Cambria" w:hAnsi="Cambria"/>
          <w:sz w:val="24"/>
          <w:lang w:val="en-CA"/>
        </w:rPr>
        <w:t>,</w:t>
      </w:r>
    </w:p>
    <w:p w14:paraId="562A1246" w14:textId="77777777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sz w:val="24"/>
          <w:lang w:val="en-CA"/>
        </w:rPr>
      </w:pPr>
    </w:p>
    <w:p w14:paraId="2064441C" w14:textId="77777777" w:rsidR="004D0F45" w:rsidRDefault="00DB2ED3" w:rsidP="00AA7DA6">
      <w:pPr>
        <w:spacing w:after="0" w:line="240" w:lineRule="auto"/>
        <w:jc w:val="both"/>
        <w:rPr>
          <w:ins w:id="3" w:author="ruth dassonneville" w:date="2022-11-13T22:13:00Z"/>
          <w:rFonts w:ascii="Cambria" w:hAnsi="Cambria"/>
          <w:sz w:val="24"/>
          <w:lang w:val="en-CA"/>
        </w:rPr>
      </w:pPr>
      <w:r w:rsidRPr="006C7F65">
        <w:rPr>
          <w:rFonts w:ascii="Cambria" w:hAnsi="Cambria"/>
          <w:sz w:val="24"/>
          <w:lang w:val="en-CA"/>
        </w:rPr>
        <w:t xml:space="preserve">I am contacting your school as part of my doctoral dissertation project in political science, which focuses on the role of gender and social networks in the development of political interest. </w:t>
      </w:r>
    </w:p>
    <w:p w14:paraId="0696D756" w14:textId="77777777" w:rsidR="004D0F45" w:rsidRDefault="004D0F45" w:rsidP="00AA7DA6">
      <w:pPr>
        <w:spacing w:after="0" w:line="240" w:lineRule="auto"/>
        <w:jc w:val="both"/>
        <w:rPr>
          <w:ins w:id="4" w:author="ruth dassonneville" w:date="2022-11-13T22:13:00Z"/>
          <w:rFonts w:ascii="Cambria" w:hAnsi="Cambria"/>
          <w:sz w:val="24"/>
          <w:lang w:val="en-CA"/>
        </w:rPr>
      </w:pPr>
    </w:p>
    <w:p w14:paraId="22141494" w14:textId="77777777" w:rsidR="004D0F45" w:rsidRDefault="004D0F45" w:rsidP="00AA7DA6">
      <w:pPr>
        <w:spacing w:after="0" w:line="240" w:lineRule="auto"/>
        <w:jc w:val="both"/>
        <w:rPr>
          <w:ins w:id="5" w:author="ruth dassonneville" w:date="2022-11-13T22:15:00Z"/>
          <w:rFonts w:ascii="Cambria" w:hAnsi="Cambria"/>
          <w:sz w:val="24"/>
          <w:lang w:val="en-CA"/>
        </w:rPr>
      </w:pPr>
      <w:ins w:id="6" w:author="ruth dassonneville" w:date="2022-11-13T22:13:00Z">
        <w:r>
          <w:rPr>
            <w:rFonts w:ascii="Cambria" w:hAnsi="Cambria"/>
            <w:sz w:val="24"/>
            <w:lang w:val="en-CA"/>
          </w:rPr>
          <w:t>As part of</w:t>
        </w:r>
      </w:ins>
      <w:del w:id="7" w:author="ruth dassonneville" w:date="2022-11-13T22:14:00Z">
        <w:r w:rsidR="00DB2ED3" w:rsidRPr="006C7F65" w:rsidDel="004D0F45">
          <w:rPr>
            <w:rFonts w:ascii="Cambria" w:hAnsi="Cambria"/>
            <w:sz w:val="24"/>
            <w:lang w:val="en-CA"/>
          </w:rPr>
          <w:delText>In</w:delText>
        </w:r>
      </w:del>
      <w:r w:rsidR="00DB2ED3" w:rsidRPr="006C7F65">
        <w:rPr>
          <w:rFonts w:ascii="Cambria" w:hAnsi="Cambria"/>
          <w:sz w:val="24"/>
          <w:lang w:val="en-CA"/>
        </w:rPr>
        <w:t xml:space="preserve"> my</w:t>
      </w:r>
      <w:ins w:id="8" w:author="ruth dassonneville" w:date="2022-11-13T22:14:00Z">
        <w:r>
          <w:rPr>
            <w:rFonts w:ascii="Cambria" w:hAnsi="Cambria"/>
            <w:sz w:val="24"/>
            <w:lang w:val="en-CA"/>
          </w:rPr>
          <w:t xml:space="preserve"> doctoral </w:t>
        </w:r>
      </w:ins>
      <w:del w:id="9" w:author="ruth dassonneville" w:date="2022-11-13T22:13:00Z">
        <w:r w:rsidR="00DB2ED3" w:rsidRPr="006C7F65" w:rsidDel="004D0F45">
          <w:rPr>
            <w:rFonts w:ascii="Cambria" w:hAnsi="Cambria"/>
            <w:sz w:val="24"/>
            <w:lang w:val="en-CA"/>
          </w:rPr>
          <w:delText xml:space="preserve"> </w:delText>
        </w:r>
      </w:del>
      <w:r w:rsidR="00DB2ED3" w:rsidRPr="006C7F65">
        <w:rPr>
          <w:rFonts w:ascii="Cambria" w:hAnsi="Cambria"/>
          <w:sz w:val="24"/>
          <w:lang w:val="en-CA"/>
        </w:rPr>
        <w:t xml:space="preserve">research, I am </w:t>
      </w:r>
      <w:del w:id="10" w:author="ruth dassonneville" w:date="2022-11-13T22:14:00Z">
        <w:r w:rsidR="00DB2ED3" w:rsidRPr="006C7F65" w:rsidDel="004D0F45">
          <w:rPr>
            <w:rFonts w:ascii="Cambria" w:hAnsi="Cambria"/>
            <w:sz w:val="24"/>
            <w:lang w:val="en-CA"/>
          </w:rPr>
          <w:delText xml:space="preserve">giving </w:delText>
        </w:r>
      </w:del>
      <w:ins w:id="11" w:author="ruth dassonneville" w:date="2022-11-13T22:14:00Z">
        <w:r>
          <w:rPr>
            <w:rFonts w:ascii="Cambria" w:hAnsi="Cambria"/>
            <w:sz w:val="24"/>
            <w:lang w:val="en-CA"/>
          </w:rPr>
          <w:t>conducting</w:t>
        </w:r>
        <w:r w:rsidRPr="006C7F65">
          <w:rPr>
            <w:rFonts w:ascii="Cambria" w:hAnsi="Cambria"/>
            <w:sz w:val="24"/>
            <w:lang w:val="en-CA"/>
          </w:rPr>
          <w:t xml:space="preserve"> </w:t>
        </w:r>
      </w:ins>
      <w:r w:rsidR="00DB2ED3" w:rsidRPr="006C7F65">
        <w:rPr>
          <w:rFonts w:ascii="Cambria" w:hAnsi="Cambria"/>
          <w:sz w:val="24"/>
          <w:lang w:val="en-CA"/>
        </w:rPr>
        <w:t xml:space="preserve">a </w:t>
      </w:r>
      <w:del w:id="12" w:author="ruth dassonneville" w:date="2022-11-13T22:14:00Z">
        <w:r w:rsidR="00DB2ED3" w:rsidRPr="006C7F65" w:rsidDel="004D0F45">
          <w:rPr>
            <w:rFonts w:ascii="Cambria" w:hAnsi="Cambria"/>
            <w:sz w:val="24"/>
            <w:lang w:val="en-CA"/>
          </w:rPr>
          <w:delText xml:space="preserve">short online </w:delText>
        </w:r>
      </w:del>
      <w:r w:rsidR="00DB2ED3" w:rsidRPr="006C7F65">
        <w:rPr>
          <w:rFonts w:ascii="Cambria" w:hAnsi="Cambria"/>
          <w:sz w:val="24"/>
          <w:lang w:val="en-CA"/>
        </w:rPr>
        <w:t xml:space="preserve">survey </w:t>
      </w:r>
      <w:del w:id="13" w:author="ruth dassonneville" w:date="2022-11-13T22:14:00Z">
        <w:r w:rsidR="00DB2ED3" w:rsidRPr="006C7F65" w:rsidDel="004D0F45">
          <w:rPr>
            <w:rFonts w:ascii="Cambria" w:hAnsi="Cambria"/>
            <w:sz w:val="24"/>
            <w:lang w:val="en-CA"/>
          </w:rPr>
          <w:delText xml:space="preserve">to </w:delText>
        </w:r>
      </w:del>
      <w:ins w:id="14" w:author="ruth dassonneville" w:date="2022-11-13T22:14:00Z">
        <w:r>
          <w:rPr>
            <w:rFonts w:ascii="Cambria" w:hAnsi="Cambria"/>
            <w:sz w:val="24"/>
            <w:lang w:val="en-CA"/>
          </w:rPr>
          <w:t>among</w:t>
        </w:r>
        <w:r w:rsidRPr="006C7F65">
          <w:rPr>
            <w:rFonts w:ascii="Cambria" w:hAnsi="Cambria"/>
            <w:sz w:val="24"/>
            <w:lang w:val="en-CA"/>
          </w:rPr>
          <w:t xml:space="preserve"> </w:t>
        </w:r>
      </w:ins>
      <w:r w:rsidR="00DB2ED3" w:rsidRPr="006C7F65">
        <w:rPr>
          <w:rFonts w:ascii="Cambria" w:hAnsi="Cambria"/>
          <w:sz w:val="24"/>
          <w:lang w:val="en-CA"/>
        </w:rPr>
        <w:t xml:space="preserve">elementary and high school students from various schools. </w:t>
      </w:r>
      <w:ins w:id="15" w:author="ruth dassonneville" w:date="2022-11-13T22:14:00Z">
        <w:r>
          <w:rPr>
            <w:rFonts w:ascii="Cambria" w:hAnsi="Cambria"/>
            <w:sz w:val="24"/>
            <w:lang w:val="en-CA"/>
          </w:rPr>
          <w:t xml:space="preserve">The </w:t>
        </w:r>
      </w:ins>
      <w:r w:rsidR="00DB2ED3" w:rsidRPr="006C7F65">
        <w:rPr>
          <w:rFonts w:ascii="Cambria" w:hAnsi="Cambria"/>
          <w:sz w:val="24"/>
          <w:lang w:val="en-CA"/>
        </w:rPr>
        <w:t xml:space="preserve">Toronto Catholic District School Board has given me permission to contact schools </w:t>
      </w:r>
      <w:del w:id="16" w:author="ruth dassonneville" w:date="2022-11-13T22:14:00Z">
        <w:r w:rsidR="00DB2ED3" w:rsidRPr="006C7F65" w:rsidDel="004D0F45">
          <w:rPr>
            <w:rFonts w:ascii="Cambria" w:hAnsi="Cambria"/>
            <w:sz w:val="24"/>
            <w:lang w:val="en-CA"/>
          </w:rPr>
          <w:delText xml:space="preserve">for </w:delText>
        </w:r>
      </w:del>
      <w:ins w:id="17" w:author="ruth dassonneville" w:date="2022-11-13T22:14:00Z">
        <w:r>
          <w:rPr>
            <w:rFonts w:ascii="Cambria" w:hAnsi="Cambria"/>
            <w:sz w:val="24"/>
            <w:lang w:val="en-CA"/>
          </w:rPr>
          <w:t>and invite them to</w:t>
        </w:r>
        <w:r w:rsidRPr="006C7F65">
          <w:rPr>
            <w:rFonts w:ascii="Cambria" w:hAnsi="Cambria"/>
            <w:sz w:val="24"/>
            <w:lang w:val="en-CA"/>
          </w:rPr>
          <w:t xml:space="preserve"> </w:t>
        </w:r>
      </w:ins>
      <w:r w:rsidR="00DB2ED3" w:rsidRPr="006C7F65">
        <w:rPr>
          <w:rFonts w:ascii="Cambria" w:hAnsi="Cambria"/>
          <w:sz w:val="24"/>
          <w:lang w:val="en-CA"/>
        </w:rPr>
        <w:t>participat</w:t>
      </w:r>
      <w:ins w:id="18" w:author="ruth dassonneville" w:date="2022-11-13T22:14:00Z">
        <w:r>
          <w:rPr>
            <w:rFonts w:ascii="Cambria" w:hAnsi="Cambria"/>
            <w:sz w:val="24"/>
            <w:lang w:val="en-CA"/>
          </w:rPr>
          <w:t>e in my research</w:t>
        </w:r>
      </w:ins>
      <w:del w:id="19" w:author="ruth dassonneville" w:date="2022-11-13T22:14:00Z">
        <w:r w:rsidR="00DB2ED3" w:rsidRPr="006C7F65" w:rsidDel="004D0F45">
          <w:rPr>
            <w:rFonts w:ascii="Cambria" w:hAnsi="Cambria"/>
            <w:sz w:val="24"/>
            <w:lang w:val="en-CA"/>
          </w:rPr>
          <w:delText>ion</w:delText>
        </w:r>
      </w:del>
      <w:r w:rsidR="00DB2ED3" w:rsidRPr="006C7F65">
        <w:rPr>
          <w:rFonts w:ascii="Cambria" w:hAnsi="Cambria"/>
          <w:sz w:val="24"/>
          <w:lang w:val="en-CA"/>
        </w:rPr>
        <w:t>.</w:t>
      </w:r>
      <w:ins w:id="20" w:author="ruth dassonneville" w:date="2022-11-13T22:14:00Z">
        <w:r>
          <w:rPr>
            <w:rFonts w:ascii="Cambria" w:hAnsi="Cambria"/>
            <w:sz w:val="24"/>
            <w:lang w:val="en-CA"/>
          </w:rPr>
          <w:t xml:space="preserve"> </w:t>
        </w:r>
      </w:ins>
      <w:ins w:id="21" w:author="ruth dassonneville" w:date="2022-11-13T22:15:00Z">
        <w:r>
          <w:rPr>
            <w:rFonts w:ascii="Cambria" w:hAnsi="Cambria"/>
            <w:sz w:val="24"/>
            <w:lang w:val="en-CA"/>
          </w:rPr>
          <w:t>I am writing you to ask for your help in contacting your students and invite them to take part in my survey.</w:t>
        </w:r>
      </w:ins>
      <w:r w:rsidR="00DB2ED3" w:rsidRPr="006C7F65">
        <w:rPr>
          <w:rFonts w:ascii="Cambria" w:hAnsi="Cambria"/>
          <w:sz w:val="24"/>
          <w:lang w:val="en-CA"/>
        </w:rPr>
        <w:t xml:space="preserve"> </w:t>
      </w:r>
    </w:p>
    <w:p w14:paraId="6D06A78D" w14:textId="77777777" w:rsidR="004D0F45" w:rsidRDefault="004D0F45" w:rsidP="00AA7DA6">
      <w:pPr>
        <w:spacing w:after="0" w:line="240" w:lineRule="auto"/>
        <w:jc w:val="both"/>
        <w:rPr>
          <w:ins w:id="22" w:author="ruth dassonneville" w:date="2022-11-13T22:15:00Z"/>
          <w:rFonts w:ascii="Cambria" w:hAnsi="Cambria"/>
          <w:sz w:val="24"/>
          <w:lang w:val="en-CA"/>
        </w:rPr>
      </w:pPr>
    </w:p>
    <w:p w14:paraId="270BE5C4" w14:textId="0459DA33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sz w:val="24"/>
          <w:lang w:val="en-CA"/>
        </w:rPr>
      </w:pPr>
      <w:r w:rsidRPr="006C7F65">
        <w:rPr>
          <w:rFonts w:ascii="Cambria" w:hAnsi="Cambria"/>
          <w:sz w:val="24"/>
          <w:lang w:val="en-CA"/>
        </w:rPr>
        <w:t xml:space="preserve">If possible, I would like to </w:t>
      </w:r>
      <w:del w:id="23" w:author="ruth dassonneville" w:date="2022-11-13T22:15:00Z">
        <w:r w:rsidRPr="006C7F65" w:rsidDel="004D0F45">
          <w:rPr>
            <w:rFonts w:ascii="Cambria" w:hAnsi="Cambria"/>
            <w:sz w:val="24"/>
            <w:lang w:val="en-CA"/>
          </w:rPr>
          <w:delText>do some of my data collection</w:delText>
        </w:r>
      </w:del>
      <w:ins w:id="24" w:author="ruth dassonneville" w:date="2022-11-13T22:15:00Z">
        <w:r w:rsidR="004D0F45">
          <w:rPr>
            <w:rFonts w:ascii="Cambria" w:hAnsi="Cambria"/>
            <w:sz w:val="24"/>
            <w:lang w:val="en-CA"/>
          </w:rPr>
          <w:t xml:space="preserve">collect survey </w:t>
        </w:r>
      </w:ins>
      <w:ins w:id="25" w:author="ruth dassonneville" w:date="2022-11-13T22:16:00Z">
        <w:r w:rsidR="004D0F45">
          <w:rPr>
            <w:rFonts w:ascii="Cambria" w:hAnsi="Cambria"/>
            <w:sz w:val="24"/>
            <w:lang w:val="en-CA"/>
          </w:rPr>
          <w:t>respondents from students</w:t>
        </w:r>
      </w:ins>
      <w:r w:rsidRPr="006C7F65">
        <w:rPr>
          <w:rFonts w:ascii="Cambria" w:hAnsi="Cambria"/>
          <w:sz w:val="24"/>
          <w:lang w:val="en-CA"/>
        </w:rPr>
        <w:t xml:space="preserve"> at </w:t>
      </w:r>
      <w:r w:rsidR="0081395A">
        <w:rPr>
          <w:rFonts w:ascii="Cambria" w:hAnsi="Cambria"/>
          <w:sz w:val="24"/>
          <w:lang w:val="en-CA"/>
        </w:rPr>
        <w:t>St Brendan Catholic School</w:t>
      </w:r>
      <w:r w:rsidRPr="006C7F65">
        <w:rPr>
          <w:rFonts w:ascii="Cambria" w:hAnsi="Cambria"/>
          <w:sz w:val="24"/>
          <w:lang w:val="en-CA"/>
        </w:rPr>
        <w:t>. If so, I would like to get your permission and the email addresses of the social studies</w:t>
      </w:r>
      <w:r w:rsidR="0081395A">
        <w:rPr>
          <w:rFonts w:ascii="Cambria" w:hAnsi="Cambria"/>
          <w:sz w:val="24"/>
          <w:lang w:val="en-CA"/>
        </w:rPr>
        <w:t xml:space="preserve"> [or other class name]</w:t>
      </w:r>
      <w:r w:rsidRPr="006C7F65">
        <w:rPr>
          <w:rFonts w:ascii="Cambria" w:hAnsi="Cambria"/>
          <w:sz w:val="24"/>
          <w:lang w:val="en-CA"/>
        </w:rPr>
        <w:t xml:space="preserve"> teachers in grades [all available at the school among grades 5, 7, 9, and 11] so that I can </w:t>
      </w:r>
      <w:ins w:id="26" w:author="ruth dassonneville" w:date="2022-11-13T22:17:00Z">
        <w:r w:rsidR="004D0F45">
          <w:rPr>
            <w:rFonts w:ascii="Cambria" w:hAnsi="Cambria"/>
            <w:sz w:val="24"/>
            <w:lang w:val="en-CA"/>
          </w:rPr>
          <w:t xml:space="preserve">reach out to them and ask if they are willing to </w:t>
        </w:r>
      </w:ins>
      <w:r w:rsidRPr="006C7F65">
        <w:rPr>
          <w:rFonts w:ascii="Cambria" w:hAnsi="Cambria"/>
          <w:sz w:val="24"/>
          <w:lang w:val="en-CA"/>
        </w:rPr>
        <w:t xml:space="preserve">schedule a 15-minute time slot </w:t>
      </w:r>
      <w:del w:id="27" w:author="ruth dassonneville" w:date="2022-11-13T22:17:00Z">
        <w:r w:rsidRPr="006C7F65" w:rsidDel="004D0F45">
          <w:rPr>
            <w:rFonts w:ascii="Cambria" w:hAnsi="Cambria"/>
            <w:sz w:val="24"/>
            <w:lang w:val="en-CA"/>
          </w:rPr>
          <w:delText xml:space="preserve">with them </w:delText>
        </w:r>
      </w:del>
      <w:r w:rsidRPr="006C7F65">
        <w:rPr>
          <w:rFonts w:ascii="Cambria" w:hAnsi="Cambria"/>
          <w:sz w:val="24"/>
          <w:lang w:val="en-CA"/>
        </w:rPr>
        <w:t>for their students to complete the surveys.</w:t>
      </w:r>
      <w:r w:rsidRPr="006C7F65">
        <w:rPr>
          <w:lang w:val="en-CA"/>
        </w:rPr>
        <w:t xml:space="preserve"> </w:t>
      </w:r>
      <w:r w:rsidRPr="006C7F65">
        <w:rPr>
          <w:rFonts w:ascii="Cambria" w:hAnsi="Cambria"/>
          <w:sz w:val="24"/>
          <w:lang w:val="en-CA"/>
        </w:rPr>
        <w:t xml:space="preserve">The results of this research </w:t>
      </w:r>
      <w:del w:id="28" w:author="ruth dassonneville" w:date="2022-11-13T22:18:00Z">
        <w:r w:rsidRPr="006C7F65" w:rsidDel="004D0F45">
          <w:rPr>
            <w:rFonts w:ascii="Cambria" w:hAnsi="Cambria"/>
            <w:sz w:val="24"/>
            <w:lang w:val="en-CA"/>
          </w:rPr>
          <w:delText xml:space="preserve">would </w:delText>
        </w:r>
      </w:del>
      <w:ins w:id="29" w:author="ruth dassonneville" w:date="2022-11-13T22:18:00Z">
        <w:r w:rsidR="004D0F45">
          <w:rPr>
            <w:rFonts w:ascii="Cambria" w:hAnsi="Cambria"/>
            <w:sz w:val="24"/>
            <w:lang w:val="en-CA"/>
          </w:rPr>
          <w:t>will</w:t>
        </w:r>
        <w:r w:rsidR="004D0F45" w:rsidRPr="006C7F65">
          <w:rPr>
            <w:rFonts w:ascii="Cambria" w:hAnsi="Cambria"/>
            <w:sz w:val="24"/>
            <w:lang w:val="en-CA"/>
          </w:rPr>
          <w:t xml:space="preserve"> </w:t>
        </w:r>
        <w:r w:rsidR="004D0F45">
          <w:rPr>
            <w:rFonts w:ascii="Cambria" w:hAnsi="Cambria"/>
            <w:sz w:val="24"/>
            <w:lang w:val="en-CA"/>
          </w:rPr>
          <w:t>be summarized in a report and</w:t>
        </w:r>
      </w:ins>
      <w:del w:id="30" w:author="ruth dassonneville" w:date="2022-11-13T22:18:00Z">
        <w:r w:rsidRPr="006C7F65" w:rsidDel="004D0F45">
          <w:rPr>
            <w:rFonts w:ascii="Cambria" w:hAnsi="Cambria"/>
            <w:sz w:val="24"/>
            <w:lang w:val="en-CA"/>
          </w:rPr>
          <w:delText>be</w:delText>
        </w:r>
      </w:del>
      <w:r w:rsidRPr="006C7F65">
        <w:rPr>
          <w:rFonts w:ascii="Cambria" w:hAnsi="Cambria"/>
          <w:sz w:val="24"/>
          <w:lang w:val="en-CA"/>
        </w:rPr>
        <w:t xml:space="preserve"> shared with your school </w:t>
      </w:r>
      <w:del w:id="31" w:author="ruth dassonneville" w:date="2022-11-13T22:18:00Z">
        <w:r w:rsidRPr="006C7F65" w:rsidDel="004D0F45">
          <w:rPr>
            <w:rFonts w:ascii="Cambria" w:hAnsi="Cambria"/>
            <w:sz w:val="24"/>
            <w:lang w:val="en-CA"/>
          </w:rPr>
          <w:delText>in a report</w:delText>
        </w:r>
      </w:del>
      <w:ins w:id="32" w:author="ruth dassonneville" w:date="2022-11-13T22:18:00Z">
        <w:r w:rsidR="004D0F45">
          <w:rPr>
            <w:rFonts w:ascii="Cambria" w:hAnsi="Cambria"/>
            <w:sz w:val="24"/>
            <w:lang w:val="en-CA"/>
          </w:rPr>
          <w:t>after the end of the fieldwork</w:t>
        </w:r>
      </w:ins>
      <w:r w:rsidRPr="006C7F65">
        <w:rPr>
          <w:rFonts w:ascii="Cambria" w:hAnsi="Cambria"/>
          <w:sz w:val="24"/>
          <w:lang w:val="en-CA"/>
        </w:rPr>
        <w:t>.</w:t>
      </w:r>
    </w:p>
    <w:p w14:paraId="0E7A5DFB" w14:textId="77777777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sz w:val="24"/>
          <w:lang w:val="en-CA"/>
        </w:rPr>
      </w:pPr>
    </w:p>
    <w:p w14:paraId="07742E7E" w14:textId="5A331DB0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sz w:val="24"/>
          <w:lang w:val="en-CA"/>
        </w:rPr>
      </w:pPr>
      <w:r w:rsidRPr="006C7F65">
        <w:rPr>
          <w:rFonts w:ascii="Cambria" w:hAnsi="Cambria"/>
          <w:bCs/>
          <w:sz w:val="24"/>
          <w:lang w:val="en-CA"/>
        </w:rPr>
        <w:t>The research ethics protocol, approved by the University of Toronto, is joined to this email. I am taking all safety precautions to reduce the risk of spread of COVID-19. If</w:t>
      </w:r>
      <w:r w:rsidRPr="006C7F65">
        <w:rPr>
          <w:rFonts w:ascii="Cambria" w:hAnsi="Cambria"/>
          <w:sz w:val="24"/>
          <w:lang w:val="en-CA"/>
        </w:rPr>
        <w:t xml:space="preserve"> you would like more information about my project, you can email me at </w:t>
      </w:r>
      <w:hyperlink r:id="rId9" w:history="1">
        <w:r w:rsidRPr="006C7F65">
          <w:rPr>
            <w:rStyle w:val="Hyperlink"/>
            <w:rFonts w:ascii="Cambria" w:hAnsi="Cambria"/>
            <w:sz w:val="24"/>
            <w:lang w:val="en-CA"/>
          </w:rPr>
          <w:t>alexandre.fortier.chouinard@mail.utoronto.ca</w:t>
        </w:r>
      </w:hyperlink>
      <w:r w:rsidRPr="006C7F65">
        <w:rPr>
          <w:rFonts w:ascii="Cambria" w:hAnsi="Cambria"/>
          <w:sz w:val="24"/>
          <w:lang w:val="en-CA"/>
        </w:rPr>
        <w:t xml:space="preserve"> or contact me at 581-989-8676. I will be happy to answer any questions you may have!</w:t>
      </w:r>
    </w:p>
    <w:p w14:paraId="0F28561E" w14:textId="77777777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sz w:val="24"/>
          <w:lang w:val="en-CA"/>
        </w:rPr>
      </w:pPr>
    </w:p>
    <w:p w14:paraId="197C752C" w14:textId="19AFEA64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sz w:val="24"/>
          <w:lang w:val="en-CA"/>
        </w:rPr>
      </w:pPr>
      <w:del w:id="33" w:author="ruth dassonneville" w:date="2022-11-13T22:19:00Z">
        <w:r w:rsidRPr="006C7F65" w:rsidDel="004D0F45">
          <w:rPr>
            <w:rFonts w:ascii="Cambria" w:hAnsi="Cambria"/>
            <w:sz w:val="24"/>
            <w:lang w:val="en-CA"/>
          </w:rPr>
          <w:delText>Thank you for giving me</w:delText>
        </w:r>
      </w:del>
      <w:ins w:id="34" w:author="ruth dassonneville" w:date="2022-11-13T22:19:00Z">
        <w:r w:rsidR="004D0F45">
          <w:rPr>
            <w:rFonts w:ascii="Cambria" w:hAnsi="Cambria"/>
            <w:sz w:val="24"/>
            <w:lang w:val="en-CA"/>
          </w:rPr>
          <w:t xml:space="preserve">I thank you for your time and would appreciate hearing your decision </w:t>
        </w:r>
      </w:ins>
      <w:ins w:id="35" w:author="ruth dassonneville" w:date="2022-11-13T22:20:00Z">
        <w:r w:rsidR="004D0F45">
          <w:rPr>
            <w:rFonts w:ascii="Cambria" w:hAnsi="Cambria"/>
            <w:sz w:val="24"/>
            <w:lang w:val="en-CA"/>
          </w:rPr>
          <w:t xml:space="preserve">(positive or negative) </w:t>
        </w:r>
      </w:ins>
      <w:ins w:id="36" w:author="ruth dassonneville" w:date="2022-11-13T22:19:00Z">
        <w:r w:rsidR="004D0F45">
          <w:rPr>
            <w:rFonts w:ascii="Cambria" w:hAnsi="Cambria"/>
            <w:sz w:val="24"/>
            <w:lang w:val="en-CA"/>
          </w:rPr>
          <w:t>soon</w:t>
        </w:r>
      </w:ins>
      <w:del w:id="37" w:author="ruth dassonneville" w:date="2022-11-13T22:20:00Z">
        <w:r w:rsidRPr="006C7F65" w:rsidDel="004D0F45">
          <w:rPr>
            <w:rFonts w:ascii="Cambria" w:hAnsi="Cambria"/>
            <w:sz w:val="24"/>
            <w:lang w:val="en-CA"/>
          </w:rPr>
          <w:delText xml:space="preserve"> a positive or negative answer as soon as possible</w:delText>
        </w:r>
      </w:del>
      <w:r w:rsidRPr="006C7F65">
        <w:rPr>
          <w:rFonts w:ascii="Cambria" w:hAnsi="Cambria"/>
          <w:sz w:val="24"/>
          <w:lang w:val="en-CA"/>
        </w:rPr>
        <w:t>.</w:t>
      </w:r>
    </w:p>
    <w:p w14:paraId="56A7DC45" w14:textId="77777777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sz w:val="24"/>
          <w:lang w:val="en-CA"/>
        </w:rPr>
      </w:pPr>
    </w:p>
    <w:p w14:paraId="00BA2141" w14:textId="77777777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sz w:val="24"/>
          <w:lang w:val="en-CA"/>
        </w:rPr>
      </w:pPr>
      <w:r w:rsidRPr="006C7F65">
        <w:rPr>
          <w:rFonts w:ascii="Cambria" w:hAnsi="Cambria"/>
          <w:sz w:val="24"/>
          <w:lang w:val="en-CA"/>
        </w:rPr>
        <w:t>Alexandre Fortier-Chouinard</w:t>
      </w:r>
    </w:p>
    <w:p w14:paraId="7F9A7A73" w14:textId="77777777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sz w:val="24"/>
          <w:lang w:val="en-CA"/>
        </w:rPr>
      </w:pPr>
      <w:r w:rsidRPr="006C7F65">
        <w:rPr>
          <w:rFonts w:ascii="Cambria" w:hAnsi="Cambria"/>
          <w:sz w:val="24"/>
          <w:lang w:val="en-CA"/>
        </w:rPr>
        <w:t>Ph.D. Candidate in Political Science</w:t>
      </w:r>
    </w:p>
    <w:p w14:paraId="645884B0" w14:textId="77777777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sz w:val="24"/>
          <w:lang w:val="en-CA"/>
        </w:rPr>
      </w:pPr>
      <w:r w:rsidRPr="006C7F65">
        <w:rPr>
          <w:rFonts w:ascii="Cambria" w:hAnsi="Cambria"/>
          <w:sz w:val="24"/>
          <w:lang w:val="en-CA"/>
        </w:rPr>
        <w:t>University of Toronto</w:t>
      </w:r>
      <w:r w:rsidRPr="006C7F65">
        <w:rPr>
          <w:rFonts w:ascii="Cambria" w:hAnsi="Cambria"/>
          <w:sz w:val="24"/>
          <w:lang w:val="en-CA"/>
        </w:rPr>
        <w:br w:type="page"/>
      </w:r>
    </w:p>
    <w:p w14:paraId="734A9CAB" w14:textId="2386B2C1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b/>
          <w:sz w:val="24"/>
          <w:lang w:val="en-CA"/>
        </w:rPr>
      </w:pPr>
      <w:r w:rsidRPr="006C7F65">
        <w:rPr>
          <w:rFonts w:ascii="Cambria" w:hAnsi="Cambria"/>
          <w:b/>
          <w:sz w:val="24"/>
          <w:lang w:val="en-CA"/>
        </w:rPr>
        <w:lastRenderedPageBreak/>
        <w:t xml:space="preserve">Recruitment email for </w:t>
      </w:r>
      <w:r w:rsidR="006C7F65" w:rsidRPr="006C7F65">
        <w:rPr>
          <w:rFonts w:ascii="Cambria" w:hAnsi="Cambria"/>
          <w:b/>
          <w:sz w:val="24"/>
          <w:lang w:val="en-CA"/>
        </w:rPr>
        <w:t>school boards</w:t>
      </w:r>
    </w:p>
    <w:p w14:paraId="1069492E" w14:textId="77777777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b/>
          <w:sz w:val="24"/>
          <w:lang w:val="en-CA"/>
        </w:rPr>
      </w:pPr>
    </w:p>
    <w:p w14:paraId="32292355" w14:textId="6FCC1592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b/>
          <w:sz w:val="24"/>
          <w:lang w:val="en-CA"/>
        </w:rPr>
      </w:pPr>
      <w:r w:rsidRPr="006C7F65">
        <w:rPr>
          <w:rFonts w:ascii="Cambria" w:hAnsi="Cambria"/>
          <w:b/>
          <w:sz w:val="24"/>
          <w:lang w:val="en-CA"/>
        </w:rPr>
        <w:t>Title: "Study on political interest among youth - Request to participate"</w:t>
      </w:r>
    </w:p>
    <w:p w14:paraId="6F3D4181" w14:textId="77777777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b/>
          <w:sz w:val="24"/>
          <w:lang w:val="en-CA"/>
        </w:rPr>
      </w:pPr>
    </w:p>
    <w:p w14:paraId="1C06D299" w14:textId="77777777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sz w:val="24"/>
          <w:lang w:val="en-CA"/>
        </w:rPr>
      </w:pPr>
      <w:r w:rsidRPr="006C7F65">
        <w:rPr>
          <w:rFonts w:ascii="Cambria" w:hAnsi="Cambria"/>
          <w:sz w:val="24"/>
          <w:lang w:val="en-CA"/>
        </w:rPr>
        <w:t>Hello,</w:t>
      </w:r>
    </w:p>
    <w:p w14:paraId="4CC9FE3D" w14:textId="77777777" w:rsidR="00DB2ED3" w:rsidRPr="006C7F65" w:rsidRDefault="00DB2ED3" w:rsidP="00AA7DA6">
      <w:pPr>
        <w:spacing w:after="0" w:line="240" w:lineRule="auto"/>
        <w:jc w:val="both"/>
        <w:rPr>
          <w:rFonts w:ascii="Cambria" w:hAnsi="Cambria"/>
          <w:sz w:val="24"/>
          <w:lang w:val="en-CA"/>
        </w:rPr>
      </w:pPr>
    </w:p>
    <w:p w14:paraId="0180E7FD" w14:textId="573240B4" w:rsidR="006C7F65" w:rsidRPr="006C7F65" w:rsidRDefault="006C7F65" w:rsidP="006C7F65">
      <w:pPr>
        <w:spacing w:after="0" w:line="240" w:lineRule="auto"/>
        <w:jc w:val="both"/>
        <w:rPr>
          <w:rFonts w:ascii="Cambria" w:hAnsi="Cambria"/>
          <w:bCs/>
          <w:sz w:val="24"/>
          <w:lang w:val="en-CA"/>
        </w:rPr>
      </w:pPr>
      <w:r w:rsidRPr="006C7F65">
        <w:rPr>
          <w:rFonts w:ascii="Cambria" w:hAnsi="Cambria"/>
          <w:bCs/>
          <w:sz w:val="24"/>
          <w:lang w:val="en-CA"/>
        </w:rPr>
        <w:t>I am contacting your school board</w:t>
      </w:r>
      <w:r w:rsidR="002E3062">
        <w:rPr>
          <w:rFonts w:ascii="Cambria" w:hAnsi="Cambria"/>
          <w:bCs/>
          <w:sz w:val="24"/>
          <w:lang w:val="en-CA"/>
        </w:rPr>
        <w:t xml:space="preserve"> </w:t>
      </w:r>
      <w:r w:rsidRPr="006C7F65">
        <w:rPr>
          <w:rFonts w:ascii="Cambria" w:hAnsi="Cambria"/>
          <w:bCs/>
          <w:sz w:val="24"/>
          <w:lang w:val="en-CA"/>
        </w:rPr>
        <w:t xml:space="preserve">as part of my doctoral dissertation project in political science, which focuses on the role of gender and social networks in the development of political interest. </w:t>
      </w:r>
      <w:r w:rsidR="00DF233E">
        <w:rPr>
          <w:rFonts w:ascii="Cambria" w:hAnsi="Cambria"/>
          <w:bCs/>
          <w:sz w:val="24"/>
          <w:lang w:val="en-CA"/>
        </w:rPr>
        <w:t>In</w:t>
      </w:r>
      <w:r w:rsidRPr="006C7F65">
        <w:rPr>
          <w:rFonts w:ascii="Cambria" w:hAnsi="Cambria"/>
          <w:bCs/>
          <w:sz w:val="24"/>
          <w:lang w:val="en-CA"/>
        </w:rPr>
        <w:t xml:space="preserve"> my research, I </w:t>
      </w:r>
      <w:r w:rsidR="00DF233E">
        <w:rPr>
          <w:rFonts w:ascii="Cambria" w:hAnsi="Cambria"/>
          <w:bCs/>
          <w:sz w:val="24"/>
          <w:lang w:val="en-CA"/>
        </w:rPr>
        <w:t>am giving</w:t>
      </w:r>
      <w:r w:rsidRPr="006C7F65">
        <w:rPr>
          <w:rFonts w:ascii="Cambria" w:hAnsi="Cambria"/>
          <w:bCs/>
          <w:sz w:val="24"/>
          <w:lang w:val="en-CA"/>
        </w:rPr>
        <w:t xml:space="preserve"> a short online survey to </w:t>
      </w:r>
      <w:r w:rsidR="00DF233E">
        <w:rPr>
          <w:rFonts w:ascii="Cambria" w:hAnsi="Cambria"/>
          <w:bCs/>
          <w:sz w:val="24"/>
          <w:lang w:val="en-CA"/>
        </w:rPr>
        <w:t xml:space="preserve">late </w:t>
      </w:r>
      <w:r w:rsidRPr="006C7F65">
        <w:rPr>
          <w:rFonts w:ascii="Cambria" w:hAnsi="Cambria"/>
          <w:bCs/>
          <w:sz w:val="24"/>
          <w:lang w:val="en-CA"/>
        </w:rPr>
        <w:t>elementary and high school students from various schools. If possible, I would l</w:t>
      </w:r>
      <w:r w:rsidR="00DF233E">
        <w:rPr>
          <w:rFonts w:ascii="Cambria" w:hAnsi="Cambria"/>
          <w:bCs/>
          <w:sz w:val="24"/>
          <w:lang w:val="en-CA"/>
        </w:rPr>
        <w:t>ik</w:t>
      </w:r>
      <w:r w:rsidRPr="006C7F65">
        <w:rPr>
          <w:rFonts w:ascii="Cambria" w:hAnsi="Cambria"/>
          <w:bCs/>
          <w:sz w:val="24"/>
          <w:lang w:val="en-CA"/>
        </w:rPr>
        <w:t xml:space="preserve">e to do some of my data collection in schools from </w:t>
      </w:r>
      <w:r w:rsidR="00DF233E">
        <w:rPr>
          <w:rFonts w:ascii="Cambria" w:hAnsi="Cambria"/>
          <w:bCs/>
          <w:sz w:val="24"/>
          <w:lang w:val="en-CA"/>
        </w:rPr>
        <w:t>Toronto Catholic District School Board</w:t>
      </w:r>
      <w:r w:rsidRPr="006C7F65">
        <w:rPr>
          <w:rFonts w:ascii="Cambria" w:hAnsi="Cambria"/>
          <w:bCs/>
          <w:sz w:val="24"/>
          <w:lang w:val="en-CA"/>
        </w:rPr>
        <w:t>. Should you agree, I would then contact each selected school individually to get approvals of the school, teachers, and students.</w:t>
      </w:r>
      <w:r w:rsidR="00DF233E" w:rsidRPr="00DF233E">
        <w:rPr>
          <w:rFonts w:ascii="Cambria" w:hAnsi="Cambria"/>
          <w:bCs/>
          <w:sz w:val="24"/>
          <w:lang w:val="en-CA"/>
        </w:rPr>
        <w:t xml:space="preserve"> The results of this research would be shared with the school and school board in a report.</w:t>
      </w:r>
    </w:p>
    <w:p w14:paraId="49508FE1" w14:textId="77777777" w:rsidR="006C7F65" w:rsidRPr="006C7F65" w:rsidRDefault="006C7F65" w:rsidP="006C7F65">
      <w:pPr>
        <w:spacing w:after="0" w:line="240" w:lineRule="auto"/>
        <w:jc w:val="both"/>
        <w:rPr>
          <w:rFonts w:ascii="Cambria" w:hAnsi="Cambria"/>
          <w:bCs/>
          <w:sz w:val="24"/>
          <w:lang w:val="en-CA"/>
        </w:rPr>
      </w:pPr>
    </w:p>
    <w:p w14:paraId="32AC82B5" w14:textId="7B00AE2D" w:rsidR="006C7F65" w:rsidRPr="006C7F65" w:rsidRDefault="00DF233E" w:rsidP="006C7F65">
      <w:pPr>
        <w:spacing w:after="0" w:line="240" w:lineRule="auto"/>
        <w:jc w:val="both"/>
        <w:rPr>
          <w:rFonts w:ascii="Cambria" w:hAnsi="Cambria"/>
          <w:bCs/>
          <w:sz w:val="24"/>
          <w:lang w:val="en-CA"/>
        </w:rPr>
      </w:pPr>
      <w:r w:rsidRPr="00DF233E">
        <w:rPr>
          <w:rFonts w:ascii="Cambria" w:hAnsi="Cambria"/>
          <w:bCs/>
          <w:sz w:val="24"/>
          <w:lang w:val="en-CA"/>
        </w:rPr>
        <w:t xml:space="preserve">The research ethics protocol, approved by the University of Toronto, is joined to this email. </w:t>
      </w:r>
      <w:r w:rsidR="006C7F65" w:rsidRPr="006C7F65">
        <w:rPr>
          <w:rFonts w:ascii="Cambria" w:hAnsi="Cambria"/>
          <w:bCs/>
          <w:sz w:val="24"/>
          <w:lang w:val="en-CA"/>
        </w:rPr>
        <w:t xml:space="preserve">I am taking all safety precautions to reduce the risk of spread of COVID-19. If you would like more information about my project, you can email me at </w:t>
      </w:r>
      <w:hyperlink r:id="rId10" w:history="1">
        <w:r w:rsidR="006C7F65" w:rsidRPr="006C7F65">
          <w:rPr>
            <w:rStyle w:val="Hyperlink"/>
            <w:rFonts w:ascii="Cambria" w:hAnsi="Cambria"/>
            <w:bCs/>
            <w:sz w:val="24"/>
            <w:lang w:val="en-CA"/>
          </w:rPr>
          <w:t>alexandre.fortier.chouinard@mail.utoronto.ca</w:t>
        </w:r>
      </w:hyperlink>
      <w:r w:rsidR="006C7F65" w:rsidRPr="006C7F65">
        <w:rPr>
          <w:rFonts w:ascii="Cambria" w:hAnsi="Cambria"/>
          <w:bCs/>
          <w:sz w:val="24"/>
          <w:lang w:val="en-CA"/>
        </w:rPr>
        <w:t xml:space="preserve"> or contact me at 581-989-8676. I will be happy to answer any questions you may have!</w:t>
      </w:r>
    </w:p>
    <w:p w14:paraId="1F1F2223" w14:textId="77777777" w:rsidR="006C7F65" w:rsidRPr="006C7F65" w:rsidRDefault="006C7F65" w:rsidP="006C7F65">
      <w:pPr>
        <w:spacing w:after="0" w:line="240" w:lineRule="auto"/>
        <w:jc w:val="both"/>
        <w:rPr>
          <w:rFonts w:ascii="Cambria" w:hAnsi="Cambria"/>
          <w:bCs/>
          <w:sz w:val="24"/>
          <w:lang w:val="en-CA"/>
        </w:rPr>
      </w:pPr>
    </w:p>
    <w:p w14:paraId="086D5E07" w14:textId="77777777" w:rsidR="006C7F65" w:rsidRPr="006C7F65" w:rsidRDefault="006C7F65" w:rsidP="006C7F65">
      <w:pPr>
        <w:spacing w:after="0" w:line="240" w:lineRule="auto"/>
        <w:jc w:val="both"/>
        <w:rPr>
          <w:rFonts w:ascii="Cambria" w:hAnsi="Cambria"/>
          <w:bCs/>
          <w:sz w:val="24"/>
          <w:lang w:val="en-CA"/>
        </w:rPr>
      </w:pPr>
      <w:r w:rsidRPr="006C7F65">
        <w:rPr>
          <w:rFonts w:ascii="Cambria" w:hAnsi="Cambria"/>
          <w:bCs/>
          <w:sz w:val="24"/>
          <w:lang w:val="en-CA"/>
        </w:rPr>
        <w:t>Thank you for giving me a positive or negative answer as soon as possible.</w:t>
      </w:r>
    </w:p>
    <w:p w14:paraId="66BCE6B1" w14:textId="77777777" w:rsidR="006C7F65" w:rsidRPr="006C7F65" w:rsidRDefault="006C7F65" w:rsidP="006C7F65">
      <w:pPr>
        <w:spacing w:after="0" w:line="240" w:lineRule="auto"/>
        <w:jc w:val="both"/>
        <w:rPr>
          <w:rFonts w:ascii="Cambria" w:hAnsi="Cambria"/>
          <w:bCs/>
          <w:sz w:val="24"/>
          <w:lang w:val="en-CA"/>
        </w:rPr>
      </w:pPr>
    </w:p>
    <w:p w14:paraId="77EAFE52" w14:textId="77777777" w:rsidR="006C7F65" w:rsidRPr="006C7F65" w:rsidRDefault="006C7F65" w:rsidP="006C7F65">
      <w:pPr>
        <w:spacing w:after="0" w:line="240" w:lineRule="auto"/>
        <w:jc w:val="both"/>
        <w:rPr>
          <w:rFonts w:ascii="Cambria" w:hAnsi="Cambria"/>
          <w:bCs/>
          <w:sz w:val="24"/>
          <w:lang w:val="en-CA"/>
        </w:rPr>
      </w:pPr>
      <w:r w:rsidRPr="006C7F65">
        <w:rPr>
          <w:rFonts w:ascii="Cambria" w:hAnsi="Cambria"/>
          <w:bCs/>
          <w:sz w:val="24"/>
          <w:lang w:val="en-CA"/>
        </w:rPr>
        <w:t>Alexandre Fortier-Chouinard</w:t>
      </w:r>
    </w:p>
    <w:p w14:paraId="0D2B90D2" w14:textId="77777777" w:rsidR="006C7F65" w:rsidRPr="006C7F65" w:rsidRDefault="006C7F65" w:rsidP="006C7F65">
      <w:pPr>
        <w:spacing w:after="0" w:line="240" w:lineRule="auto"/>
        <w:jc w:val="both"/>
        <w:rPr>
          <w:rFonts w:ascii="Cambria" w:hAnsi="Cambria"/>
          <w:bCs/>
          <w:sz w:val="24"/>
          <w:lang w:val="en-CA"/>
        </w:rPr>
      </w:pPr>
      <w:r w:rsidRPr="006C7F65">
        <w:rPr>
          <w:rFonts w:ascii="Cambria" w:hAnsi="Cambria"/>
          <w:bCs/>
          <w:sz w:val="24"/>
          <w:lang w:val="en-CA"/>
        </w:rPr>
        <w:t>Ph.D. Candidate in Political Science</w:t>
      </w:r>
    </w:p>
    <w:p w14:paraId="5B5F73AC" w14:textId="77777777" w:rsidR="006C7F65" w:rsidRPr="006C7F65" w:rsidRDefault="006C7F65" w:rsidP="006C7F65">
      <w:pPr>
        <w:spacing w:after="0" w:line="240" w:lineRule="auto"/>
        <w:jc w:val="both"/>
        <w:rPr>
          <w:rFonts w:ascii="Cambria" w:hAnsi="Cambria"/>
          <w:bCs/>
          <w:sz w:val="24"/>
          <w:lang w:val="en-CA"/>
        </w:rPr>
      </w:pPr>
      <w:r w:rsidRPr="006C7F65">
        <w:rPr>
          <w:rFonts w:ascii="Cambria" w:hAnsi="Cambria"/>
          <w:bCs/>
          <w:sz w:val="24"/>
          <w:lang w:val="en-CA"/>
        </w:rPr>
        <w:t>University of Toronto</w:t>
      </w:r>
    </w:p>
    <w:p w14:paraId="19F08346" w14:textId="4AC661A7" w:rsidR="0081395A" w:rsidRDefault="00DB2ED3" w:rsidP="0081395A">
      <w:pPr>
        <w:spacing w:after="0" w:line="240" w:lineRule="auto"/>
        <w:jc w:val="both"/>
        <w:rPr>
          <w:rFonts w:ascii="Cambria" w:hAnsi="Cambria"/>
          <w:b/>
          <w:sz w:val="24"/>
          <w:lang w:val="en-CA"/>
        </w:rPr>
      </w:pPr>
      <w:r w:rsidRPr="006C7F65">
        <w:rPr>
          <w:rFonts w:ascii="Cambria" w:hAnsi="Cambria"/>
          <w:sz w:val="24"/>
          <w:lang w:val="en-CA"/>
        </w:rPr>
        <w:br w:type="page"/>
      </w:r>
      <w:r w:rsidR="00442716" w:rsidRPr="0081395A">
        <w:rPr>
          <w:rFonts w:ascii="Cambria" w:hAnsi="Cambria"/>
          <w:b/>
          <w:sz w:val="24"/>
          <w:lang w:val="en-CA"/>
        </w:rPr>
        <w:lastRenderedPageBreak/>
        <w:t>Reminder email</w:t>
      </w:r>
      <w:r w:rsidR="006C7F65" w:rsidRPr="0081395A">
        <w:rPr>
          <w:rFonts w:ascii="Cambria" w:hAnsi="Cambria"/>
          <w:b/>
          <w:sz w:val="24"/>
          <w:lang w:val="en-CA"/>
        </w:rPr>
        <w:t xml:space="preserve"> for school</w:t>
      </w:r>
      <w:r w:rsidR="002E3062" w:rsidRPr="0081395A">
        <w:rPr>
          <w:rFonts w:ascii="Cambria" w:hAnsi="Cambria"/>
          <w:b/>
          <w:sz w:val="24"/>
          <w:lang w:val="en-CA"/>
        </w:rPr>
        <w:t xml:space="preserve"> board</w:t>
      </w:r>
      <w:r w:rsidR="006C7F65" w:rsidRPr="0081395A">
        <w:rPr>
          <w:rFonts w:ascii="Cambria" w:hAnsi="Cambria"/>
          <w:b/>
          <w:sz w:val="24"/>
          <w:lang w:val="en-CA"/>
        </w:rPr>
        <w:t>s</w:t>
      </w:r>
    </w:p>
    <w:p w14:paraId="379D2D8B" w14:textId="77777777" w:rsidR="0081395A" w:rsidRPr="0081395A" w:rsidRDefault="0081395A" w:rsidP="0081395A">
      <w:pPr>
        <w:spacing w:after="0" w:line="240" w:lineRule="auto"/>
        <w:jc w:val="both"/>
        <w:rPr>
          <w:rFonts w:ascii="Cambria" w:hAnsi="Cambria"/>
          <w:b/>
          <w:sz w:val="24"/>
          <w:lang w:val="en-CA"/>
        </w:rPr>
      </w:pPr>
    </w:p>
    <w:p w14:paraId="69F05E7A" w14:textId="77777777" w:rsidR="0081395A" w:rsidRPr="006C7F65" w:rsidRDefault="0081395A" w:rsidP="0081395A">
      <w:pPr>
        <w:spacing w:after="0" w:line="240" w:lineRule="auto"/>
        <w:jc w:val="both"/>
        <w:rPr>
          <w:rFonts w:ascii="Cambria" w:hAnsi="Cambria"/>
          <w:b/>
          <w:sz w:val="24"/>
          <w:lang w:val="en-CA"/>
        </w:rPr>
      </w:pPr>
      <w:r w:rsidRPr="006C7F65">
        <w:rPr>
          <w:rFonts w:ascii="Cambria" w:hAnsi="Cambria"/>
          <w:b/>
          <w:sz w:val="24"/>
          <w:lang w:val="en-CA"/>
        </w:rPr>
        <w:t>Title: "Study on political interest among youth - Request to participate"</w:t>
      </w:r>
    </w:p>
    <w:p w14:paraId="4565683B" w14:textId="77777777" w:rsidR="0081395A" w:rsidRPr="006C7F65" w:rsidRDefault="0081395A" w:rsidP="0081395A">
      <w:pPr>
        <w:spacing w:after="0" w:line="240" w:lineRule="auto"/>
        <w:jc w:val="both"/>
        <w:rPr>
          <w:rFonts w:ascii="Cambria" w:hAnsi="Cambria"/>
          <w:b/>
          <w:sz w:val="24"/>
          <w:lang w:val="en-CA"/>
        </w:rPr>
      </w:pPr>
    </w:p>
    <w:p w14:paraId="1DCF9EDB" w14:textId="77777777" w:rsidR="002E3062" w:rsidRPr="004D0F45" w:rsidRDefault="002E3062" w:rsidP="002E3062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n-CA" w:eastAsia="fr-CA"/>
        </w:rPr>
      </w:pPr>
      <w:r w:rsidRPr="002E3062">
        <w:rPr>
          <w:rFonts w:ascii="Cambria" w:eastAsia="Times New Roman" w:hAnsi="Cambria" w:cs="Calibri"/>
          <w:color w:val="000000"/>
          <w:sz w:val="24"/>
          <w:szCs w:val="24"/>
          <w:lang w:val="en-US" w:eastAsia="fr-CA"/>
        </w:rPr>
        <w:t>Hello,</w:t>
      </w:r>
    </w:p>
    <w:p w14:paraId="410DFFDD" w14:textId="77777777" w:rsidR="002E3062" w:rsidRPr="004D0F45" w:rsidRDefault="002E3062" w:rsidP="002E3062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n-CA" w:eastAsia="fr-CA"/>
        </w:rPr>
      </w:pPr>
      <w:r w:rsidRPr="002E3062">
        <w:rPr>
          <w:rFonts w:ascii="Calibri" w:eastAsia="Times New Roman" w:hAnsi="Calibri" w:cs="Calibri"/>
          <w:color w:val="000000"/>
          <w:lang w:val="en-US" w:eastAsia="fr-CA"/>
        </w:rPr>
        <w:t> </w:t>
      </w:r>
    </w:p>
    <w:p w14:paraId="511DA5FD" w14:textId="77777777" w:rsidR="002E3062" w:rsidRPr="004D0F45" w:rsidRDefault="002E3062" w:rsidP="002E3062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n-CA" w:eastAsia="fr-CA"/>
        </w:rPr>
      </w:pPr>
      <w:r w:rsidRPr="002E3062">
        <w:rPr>
          <w:rFonts w:ascii="Cambria" w:eastAsia="Times New Roman" w:hAnsi="Cambria" w:cs="Calibri"/>
          <w:color w:val="000000"/>
          <w:sz w:val="24"/>
          <w:szCs w:val="24"/>
          <w:lang w:val="en-US" w:eastAsia="fr-CA"/>
        </w:rPr>
        <w:t>I am contacting you to follow up on my request to contact schools from your school division for my doctoral project </w:t>
      </w:r>
      <w:r w:rsidRPr="002E3062">
        <w:rPr>
          <w:rFonts w:ascii="Cambria" w:eastAsia="Times New Roman" w:hAnsi="Cambria" w:cs="Calibri"/>
          <w:color w:val="000000"/>
          <w:sz w:val="24"/>
          <w:szCs w:val="24"/>
          <w:lang w:val="x-none" w:eastAsia="fr-CA"/>
        </w:rPr>
        <w:t>involving a short online questionnaire in some social studies/history classes. Would it be possible to have your approval to contact them?</w:t>
      </w:r>
    </w:p>
    <w:p w14:paraId="7975B98B" w14:textId="77777777" w:rsidR="002E3062" w:rsidRPr="004D0F45" w:rsidRDefault="002E3062" w:rsidP="002E3062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n-CA" w:eastAsia="fr-CA"/>
        </w:rPr>
      </w:pPr>
      <w:r w:rsidRPr="002E3062">
        <w:rPr>
          <w:rFonts w:ascii="Calibri" w:eastAsia="Times New Roman" w:hAnsi="Calibri" w:cs="Calibri"/>
          <w:color w:val="000000"/>
          <w:sz w:val="20"/>
          <w:szCs w:val="20"/>
          <w:lang w:val="en-US" w:eastAsia="fr-CA"/>
        </w:rPr>
        <w:t> </w:t>
      </w:r>
    </w:p>
    <w:p w14:paraId="345BF325" w14:textId="77777777" w:rsidR="002E3062" w:rsidRPr="004D0F45" w:rsidRDefault="002E3062" w:rsidP="002E3062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n-CA" w:eastAsia="fr-CA"/>
        </w:rPr>
      </w:pPr>
      <w:r w:rsidRPr="002E3062">
        <w:rPr>
          <w:rFonts w:ascii="Cambria" w:eastAsia="Times New Roman" w:hAnsi="Cambria" w:cs="Calibri"/>
          <w:color w:val="000000"/>
          <w:sz w:val="24"/>
          <w:szCs w:val="24"/>
          <w:lang w:val="en-US" w:eastAsia="fr-CA"/>
        </w:rPr>
        <w:t>Thank you!</w:t>
      </w:r>
    </w:p>
    <w:p w14:paraId="468BB0C7" w14:textId="77777777" w:rsidR="002E3062" w:rsidRPr="004D0F45" w:rsidRDefault="002E3062" w:rsidP="002E3062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n-CA" w:eastAsia="fr-CA"/>
        </w:rPr>
      </w:pPr>
      <w:r w:rsidRPr="002E3062">
        <w:rPr>
          <w:rFonts w:ascii="Cambria" w:eastAsia="Times New Roman" w:hAnsi="Cambria" w:cs="Calibri"/>
          <w:color w:val="000000"/>
          <w:sz w:val="24"/>
          <w:szCs w:val="24"/>
          <w:lang w:val="en-US" w:eastAsia="fr-CA"/>
        </w:rPr>
        <w:t> </w:t>
      </w:r>
    </w:p>
    <w:p w14:paraId="78099011" w14:textId="77777777" w:rsidR="002E3062" w:rsidRPr="004D0F45" w:rsidRDefault="002E3062" w:rsidP="002E3062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n-CA" w:eastAsia="fr-CA"/>
        </w:rPr>
      </w:pPr>
      <w:r w:rsidRPr="002E3062">
        <w:rPr>
          <w:rFonts w:ascii="Cambria" w:eastAsia="Times New Roman" w:hAnsi="Cambria" w:cs="Calibri"/>
          <w:color w:val="000000"/>
          <w:sz w:val="24"/>
          <w:szCs w:val="24"/>
          <w:lang w:val="en-US" w:eastAsia="fr-CA"/>
        </w:rPr>
        <w:t>Best regards,</w:t>
      </w:r>
    </w:p>
    <w:p w14:paraId="21E8CAD9" w14:textId="77777777" w:rsidR="002E3062" w:rsidRPr="004D0F45" w:rsidRDefault="002E3062" w:rsidP="002E3062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n-CA" w:eastAsia="fr-CA"/>
        </w:rPr>
      </w:pPr>
      <w:r w:rsidRPr="002E3062">
        <w:rPr>
          <w:rFonts w:ascii="Cambria" w:eastAsia="Times New Roman" w:hAnsi="Cambria" w:cs="Calibri"/>
          <w:color w:val="000000"/>
          <w:sz w:val="24"/>
          <w:szCs w:val="24"/>
          <w:lang w:val="en-US" w:eastAsia="fr-CA"/>
        </w:rPr>
        <w:t> </w:t>
      </w:r>
    </w:p>
    <w:p w14:paraId="7ABAA53E" w14:textId="77777777" w:rsidR="002E3062" w:rsidRPr="004D0F45" w:rsidRDefault="002E3062" w:rsidP="002E3062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n-CA" w:eastAsia="fr-CA"/>
        </w:rPr>
      </w:pPr>
      <w:r w:rsidRPr="002E3062">
        <w:rPr>
          <w:rFonts w:ascii="Cambria" w:eastAsia="Times New Roman" w:hAnsi="Cambria" w:cs="Calibri"/>
          <w:color w:val="000000"/>
          <w:sz w:val="24"/>
          <w:szCs w:val="24"/>
          <w:lang w:val="en-US" w:eastAsia="fr-CA"/>
        </w:rPr>
        <w:t>Alexandre Fortier-Chouinard</w:t>
      </w:r>
    </w:p>
    <w:p w14:paraId="6562477D" w14:textId="77777777" w:rsidR="002E3062" w:rsidRPr="004D0F45" w:rsidRDefault="002E3062" w:rsidP="002E3062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n-CA" w:eastAsia="fr-CA"/>
        </w:rPr>
      </w:pPr>
      <w:r w:rsidRPr="002E3062">
        <w:rPr>
          <w:rFonts w:ascii="Cambria" w:eastAsia="Times New Roman" w:hAnsi="Cambria" w:cs="Calibri"/>
          <w:color w:val="000000"/>
          <w:sz w:val="24"/>
          <w:szCs w:val="24"/>
          <w:lang w:val="en-US" w:eastAsia="fr-CA"/>
        </w:rPr>
        <w:t>Ph.D. Candidate in Political Science</w:t>
      </w:r>
    </w:p>
    <w:p w14:paraId="065D6BF1" w14:textId="77777777" w:rsidR="002E3062" w:rsidRPr="002E3062" w:rsidRDefault="002E3062" w:rsidP="002E3062">
      <w:pPr>
        <w:spacing w:line="240" w:lineRule="auto"/>
        <w:rPr>
          <w:rFonts w:ascii="Calibri" w:eastAsia="Times New Roman" w:hAnsi="Calibri" w:cs="Calibri"/>
          <w:color w:val="000000"/>
          <w:sz w:val="20"/>
          <w:szCs w:val="20"/>
          <w:lang w:eastAsia="fr-CA"/>
        </w:rPr>
      </w:pPr>
      <w:proofErr w:type="spellStart"/>
      <w:r w:rsidRPr="002E3062">
        <w:rPr>
          <w:rFonts w:ascii="Cambria" w:eastAsia="Times New Roman" w:hAnsi="Cambria" w:cs="Calibri"/>
          <w:color w:val="000000"/>
          <w:sz w:val="24"/>
          <w:szCs w:val="24"/>
          <w:lang w:eastAsia="fr-CA"/>
        </w:rPr>
        <w:t>University</w:t>
      </w:r>
      <w:proofErr w:type="spellEnd"/>
      <w:r w:rsidRPr="002E3062">
        <w:rPr>
          <w:rFonts w:ascii="Cambria" w:eastAsia="Times New Roman" w:hAnsi="Cambria" w:cs="Calibri"/>
          <w:color w:val="000000"/>
          <w:sz w:val="24"/>
          <w:szCs w:val="24"/>
          <w:lang w:eastAsia="fr-CA"/>
        </w:rPr>
        <w:t xml:space="preserve"> of Toronto</w:t>
      </w:r>
    </w:p>
    <w:p w14:paraId="6E9708F3" w14:textId="77777777" w:rsidR="00442716" w:rsidRPr="006C7F65" w:rsidRDefault="00442716" w:rsidP="00AA7DA6">
      <w:pPr>
        <w:spacing w:after="0" w:line="240" w:lineRule="auto"/>
        <w:jc w:val="both"/>
        <w:rPr>
          <w:rFonts w:ascii="Cambria" w:hAnsi="Cambria"/>
          <w:sz w:val="24"/>
          <w:lang w:val="en-CA"/>
        </w:rPr>
      </w:pPr>
    </w:p>
    <w:sectPr w:rsidR="00442716" w:rsidRPr="006C7F65" w:rsidSect="009927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ruth dassonneville" w:date="2022-11-13T22:13:00Z" w:initials="rd">
    <w:p w14:paraId="4C155FF1" w14:textId="77777777" w:rsidR="004D0F45" w:rsidRDefault="004D0F45" w:rsidP="00522AC0">
      <w:r>
        <w:rPr>
          <w:rStyle w:val="CommentReference"/>
        </w:rPr>
        <w:annotationRef/>
      </w:r>
      <w:r>
        <w:rPr>
          <w:sz w:val="20"/>
          <w:szCs w:val="20"/>
        </w:rPr>
        <w:t>would personalize and include the name of the responsible people in your message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155F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BEA94" w16cex:dateUtc="2022-11-14T0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155FF1" w16cid:durableId="271BEA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5303"/>
    <w:multiLevelType w:val="hybridMultilevel"/>
    <w:tmpl w:val="9140AF7E"/>
    <w:lvl w:ilvl="0" w:tplc="37B21770">
      <w:start w:val="4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7827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th dassonneville">
    <w15:presenceInfo w15:providerId="Windows Live" w15:userId="f06e2243169d30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D3"/>
    <w:rsid w:val="0005304B"/>
    <w:rsid w:val="000A0810"/>
    <w:rsid w:val="000B1417"/>
    <w:rsid w:val="00186A91"/>
    <w:rsid w:val="002E3062"/>
    <w:rsid w:val="00406533"/>
    <w:rsid w:val="00442716"/>
    <w:rsid w:val="00495493"/>
    <w:rsid w:val="004D0F45"/>
    <w:rsid w:val="00584BB6"/>
    <w:rsid w:val="00586231"/>
    <w:rsid w:val="005F4B00"/>
    <w:rsid w:val="00633515"/>
    <w:rsid w:val="006B1574"/>
    <w:rsid w:val="006C7F65"/>
    <w:rsid w:val="00744DEA"/>
    <w:rsid w:val="0077223F"/>
    <w:rsid w:val="0081395A"/>
    <w:rsid w:val="00922933"/>
    <w:rsid w:val="009927B1"/>
    <w:rsid w:val="00AA7DA6"/>
    <w:rsid w:val="00C76B1F"/>
    <w:rsid w:val="00DB2ED3"/>
    <w:rsid w:val="00DF233E"/>
    <w:rsid w:val="00E00D05"/>
    <w:rsid w:val="00E94761"/>
    <w:rsid w:val="00EA36A4"/>
    <w:rsid w:val="00F17F50"/>
    <w:rsid w:val="00FB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BB171"/>
  <w15:chartTrackingRefBased/>
  <w15:docId w15:val="{6821340C-625D-7D40-9D04-E39681C9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ED3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FB76CD"/>
    <w:pPr>
      <w:keepNext/>
      <w:keepLines/>
      <w:spacing w:before="480" w:after="0" w:line="240" w:lineRule="auto"/>
      <w:jc w:val="both"/>
      <w:outlineLvl w:val="0"/>
    </w:pPr>
    <w:rPr>
      <w:rFonts w:eastAsiaTheme="majorEastAsia" w:cstheme="majorBidi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ED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8623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2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76CD"/>
    <w:rPr>
      <w:rFonts w:eastAsiaTheme="majorEastAsia" w:cstheme="majorBidi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qFormat/>
    <w:rsid w:val="00FB76CD"/>
    <w:pPr>
      <w:spacing w:before="180" w:after="180" w:line="240" w:lineRule="auto"/>
      <w:jc w:val="both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B76CD"/>
    <w:rPr>
      <w:lang w:val="en-US"/>
    </w:rPr>
  </w:style>
  <w:style w:type="paragraph" w:styleId="Bibliography">
    <w:name w:val="Bibliography"/>
    <w:basedOn w:val="Normal"/>
    <w:qFormat/>
    <w:rsid w:val="00FB76CD"/>
    <w:pPr>
      <w:spacing w:after="200" w:line="240" w:lineRule="auto"/>
      <w:jc w:val="both"/>
    </w:pPr>
    <w:rPr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2E3062"/>
  </w:style>
  <w:style w:type="paragraph" w:styleId="Revision">
    <w:name w:val="Revision"/>
    <w:hidden/>
    <w:uiPriority w:val="99"/>
    <w:semiHidden/>
    <w:rsid w:val="004D0F45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D0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F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F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7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mailto:alexandre.fortier.chouinard@mail.utoronto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exandre.fortier.chouinard@mail.utoronto.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Fortier-Chouinard</dc:creator>
  <cp:keywords/>
  <dc:description/>
  <cp:lastModifiedBy>ruth dassonneville</cp:lastModifiedBy>
  <cp:revision>3</cp:revision>
  <dcterms:created xsi:type="dcterms:W3CDTF">2022-11-14T03:12:00Z</dcterms:created>
  <dcterms:modified xsi:type="dcterms:W3CDTF">2022-11-14T03:20:00Z</dcterms:modified>
</cp:coreProperties>
</file>